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12C09B" w14:textId="77777777" w:rsidR="00BD59F3" w:rsidRPr="001F1F5F" w:rsidRDefault="00BD59F3" w:rsidP="00103C69">
      <w:pPr>
        <w:spacing w:after="0" w:line="240" w:lineRule="auto"/>
        <w:jc w:val="center"/>
        <w:rPr>
          <w:rFonts w:ascii="Times New Roman" w:hAnsi="Times New Roman"/>
          <w:b/>
          <w:u w:val="single"/>
        </w:rPr>
      </w:pPr>
      <w:r w:rsidRPr="001F1F5F">
        <w:rPr>
          <w:rFonts w:ascii="Times New Roman" w:hAnsi="Times New Roman"/>
          <w:b/>
          <w:u w:val="single"/>
        </w:rPr>
        <w:t>Department of Electrical Engineering</w:t>
      </w:r>
    </w:p>
    <w:p w14:paraId="1873AA1E" w14:textId="77777777" w:rsidR="00BD59F3" w:rsidRPr="001F1F5F" w:rsidRDefault="00BD59F3" w:rsidP="00103C69">
      <w:pPr>
        <w:spacing w:after="0" w:line="240" w:lineRule="auto"/>
        <w:jc w:val="both"/>
        <w:rPr>
          <w:rFonts w:ascii="Times New Roman" w:hAnsi="Times New Roman"/>
          <w:b/>
          <w:u w:val="single"/>
        </w:rPr>
      </w:pPr>
    </w:p>
    <w:p w14:paraId="2851F008" w14:textId="77777777" w:rsidR="00BD59F3" w:rsidRPr="001F1F5F" w:rsidRDefault="00BD59F3" w:rsidP="00103C69">
      <w:pPr>
        <w:spacing w:after="0" w:line="240" w:lineRule="auto"/>
        <w:jc w:val="both"/>
        <w:rPr>
          <w:rFonts w:ascii="Times New Roman" w:hAnsi="Times New Roman"/>
          <w:b/>
        </w:rPr>
      </w:pPr>
    </w:p>
    <w:tbl>
      <w:tblPr>
        <w:tblW w:w="0" w:type="auto"/>
        <w:tblInd w:w="-90" w:type="dxa"/>
        <w:tblLook w:val="00A0" w:firstRow="1" w:lastRow="0" w:firstColumn="1" w:lastColumn="0" w:noHBand="0" w:noVBand="0"/>
      </w:tblPr>
      <w:tblGrid>
        <w:gridCol w:w="5238"/>
        <w:gridCol w:w="4338"/>
      </w:tblGrid>
      <w:tr w:rsidR="00BD59F3" w:rsidRPr="001F1F5F" w14:paraId="5287D5B7" w14:textId="77777777" w:rsidTr="00E06F65">
        <w:tc>
          <w:tcPr>
            <w:tcW w:w="5238" w:type="dxa"/>
          </w:tcPr>
          <w:p w14:paraId="6A72200C" w14:textId="77777777" w:rsidR="00BD59F3" w:rsidRPr="001F1F5F" w:rsidRDefault="00BD59F3" w:rsidP="00103C69">
            <w:pPr>
              <w:spacing w:after="0" w:line="240" w:lineRule="auto"/>
              <w:jc w:val="both"/>
              <w:rPr>
                <w:rFonts w:ascii="Times New Roman" w:hAnsi="Times New Roman"/>
                <w:b/>
              </w:rPr>
            </w:pPr>
            <w:r w:rsidRPr="001F1F5F">
              <w:rPr>
                <w:rFonts w:ascii="Times New Roman" w:hAnsi="Times New Roman"/>
                <w:b/>
              </w:rPr>
              <w:t>Faculty Member:____________________</w:t>
            </w:r>
          </w:p>
        </w:tc>
        <w:tc>
          <w:tcPr>
            <w:tcW w:w="4338" w:type="dxa"/>
          </w:tcPr>
          <w:p w14:paraId="37444E97" w14:textId="77777777" w:rsidR="00BD59F3" w:rsidRPr="001F1F5F" w:rsidRDefault="00BD59F3" w:rsidP="00103C69">
            <w:pPr>
              <w:tabs>
                <w:tab w:val="left" w:pos="301"/>
                <w:tab w:val="right" w:pos="4122"/>
              </w:tabs>
              <w:spacing w:after="0" w:line="240" w:lineRule="auto"/>
              <w:jc w:val="both"/>
              <w:rPr>
                <w:rFonts w:ascii="Times New Roman" w:hAnsi="Times New Roman"/>
                <w:b/>
              </w:rPr>
            </w:pPr>
            <w:r w:rsidRPr="001F1F5F">
              <w:rPr>
                <w:rFonts w:ascii="Times New Roman" w:hAnsi="Times New Roman"/>
                <w:b/>
              </w:rPr>
              <w:tab/>
              <w:t>Dated: ____________________</w:t>
            </w:r>
          </w:p>
        </w:tc>
      </w:tr>
      <w:tr w:rsidR="00BD59F3" w:rsidRPr="001F1F5F" w14:paraId="0185ABD2" w14:textId="77777777" w:rsidTr="00E06F65">
        <w:tc>
          <w:tcPr>
            <w:tcW w:w="5238" w:type="dxa"/>
          </w:tcPr>
          <w:p w14:paraId="401EA5AC" w14:textId="77777777" w:rsidR="00BD59F3" w:rsidRPr="001F1F5F" w:rsidRDefault="00BD59F3" w:rsidP="00103C69">
            <w:pPr>
              <w:spacing w:after="0" w:line="240" w:lineRule="auto"/>
              <w:jc w:val="both"/>
              <w:rPr>
                <w:rFonts w:ascii="Times New Roman" w:hAnsi="Times New Roman"/>
                <w:b/>
              </w:rPr>
            </w:pPr>
          </w:p>
          <w:p w14:paraId="72C6894E" w14:textId="77777777" w:rsidR="00BD59F3" w:rsidRPr="001F1F5F" w:rsidRDefault="00BD59F3" w:rsidP="00103C69">
            <w:pPr>
              <w:spacing w:after="0" w:line="240" w:lineRule="auto"/>
              <w:jc w:val="both"/>
              <w:rPr>
                <w:rFonts w:ascii="Times New Roman" w:hAnsi="Times New Roman"/>
                <w:b/>
              </w:rPr>
            </w:pPr>
          </w:p>
        </w:tc>
        <w:tc>
          <w:tcPr>
            <w:tcW w:w="4338" w:type="dxa"/>
          </w:tcPr>
          <w:p w14:paraId="458E5CA9" w14:textId="77777777" w:rsidR="00BD59F3" w:rsidRPr="001F1F5F" w:rsidRDefault="00BD59F3" w:rsidP="00103C69">
            <w:pPr>
              <w:tabs>
                <w:tab w:val="left" w:pos="301"/>
                <w:tab w:val="right" w:pos="4122"/>
              </w:tabs>
              <w:spacing w:after="0" w:line="240" w:lineRule="auto"/>
              <w:jc w:val="both"/>
              <w:rPr>
                <w:rFonts w:ascii="Times New Roman" w:hAnsi="Times New Roman"/>
                <w:b/>
              </w:rPr>
            </w:pPr>
          </w:p>
        </w:tc>
      </w:tr>
      <w:tr w:rsidR="00BD59F3" w:rsidRPr="001F1F5F" w14:paraId="04A3432A" w14:textId="77777777" w:rsidTr="00E06F65">
        <w:tc>
          <w:tcPr>
            <w:tcW w:w="5238" w:type="dxa"/>
          </w:tcPr>
          <w:p w14:paraId="001D4466" w14:textId="77777777" w:rsidR="00BD59F3" w:rsidRPr="001F1F5F" w:rsidRDefault="00BD59F3" w:rsidP="00103C69">
            <w:pPr>
              <w:spacing w:after="0" w:line="240" w:lineRule="auto"/>
              <w:jc w:val="both"/>
              <w:rPr>
                <w:rFonts w:ascii="Times New Roman" w:hAnsi="Times New Roman"/>
                <w:b/>
              </w:rPr>
            </w:pPr>
            <w:r w:rsidRPr="001F1F5F">
              <w:rPr>
                <w:rFonts w:ascii="Times New Roman" w:hAnsi="Times New Roman"/>
                <w:b/>
              </w:rPr>
              <w:t xml:space="preserve">Course/Section:____________________   </w:t>
            </w:r>
          </w:p>
        </w:tc>
        <w:tc>
          <w:tcPr>
            <w:tcW w:w="4338" w:type="dxa"/>
          </w:tcPr>
          <w:p w14:paraId="7DD5BDDE" w14:textId="77777777" w:rsidR="00BD59F3" w:rsidRPr="001F1F5F" w:rsidRDefault="00BD59F3" w:rsidP="00103C69">
            <w:pPr>
              <w:tabs>
                <w:tab w:val="left" w:pos="376"/>
                <w:tab w:val="right" w:pos="4122"/>
              </w:tabs>
              <w:spacing w:after="0" w:line="240" w:lineRule="auto"/>
              <w:ind w:left="-90"/>
              <w:jc w:val="both"/>
              <w:rPr>
                <w:rFonts w:ascii="Times New Roman" w:hAnsi="Times New Roman"/>
                <w:b/>
              </w:rPr>
            </w:pPr>
            <w:r w:rsidRPr="001F1F5F">
              <w:rPr>
                <w:rFonts w:ascii="Times New Roman" w:hAnsi="Times New Roman"/>
                <w:b/>
              </w:rPr>
              <w:t xml:space="preserve">      Semester: __________________</w:t>
            </w:r>
          </w:p>
          <w:p w14:paraId="0BE1D790" w14:textId="77777777" w:rsidR="00BD59F3" w:rsidRPr="001F1F5F" w:rsidRDefault="00BD59F3" w:rsidP="00103C69">
            <w:pPr>
              <w:tabs>
                <w:tab w:val="left" w:pos="376"/>
                <w:tab w:val="right" w:pos="4122"/>
              </w:tabs>
              <w:spacing w:after="0" w:line="240" w:lineRule="auto"/>
              <w:ind w:left="-90"/>
              <w:jc w:val="both"/>
              <w:rPr>
                <w:rFonts w:ascii="Times New Roman" w:hAnsi="Times New Roman"/>
                <w:b/>
              </w:rPr>
            </w:pPr>
          </w:p>
          <w:p w14:paraId="7217584C" w14:textId="77777777" w:rsidR="00BD59F3" w:rsidRPr="001F1F5F" w:rsidRDefault="00BD59F3" w:rsidP="00103C69">
            <w:pPr>
              <w:tabs>
                <w:tab w:val="left" w:pos="376"/>
                <w:tab w:val="right" w:pos="4122"/>
              </w:tabs>
              <w:spacing w:after="0" w:line="240" w:lineRule="auto"/>
              <w:ind w:left="-90"/>
              <w:jc w:val="both"/>
              <w:rPr>
                <w:rFonts w:ascii="Times New Roman" w:hAnsi="Times New Roman"/>
                <w:b/>
              </w:rPr>
            </w:pPr>
          </w:p>
        </w:tc>
      </w:tr>
      <w:tr w:rsidR="00BD59F3" w:rsidRPr="001F1F5F" w14:paraId="190247BD" w14:textId="77777777" w:rsidTr="00E06F65">
        <w:tc>
          <w:tcPr>
            <w:tcW w:w="5238" w:type="dxa"/>
          </w:tcPr>
          <w:p w14:paraId="065456F0" w14:textId="77777777" w:rsidR="00BD59F3" w:rsidRPr="001F1F5F" w:rsidRDefault="00BD59F3" w:rsidP="00103C69">
            <w:pPr>
              <w:spacing w:after="0" w:line="240" w:lineRule="auto"/>
              <w:jc w:val="both"/>
              <w:rPr>
                <w:rFonts w:ascii="Times New Roman" w:hAnsi="Times New Roman"/>
                <w:b/>
              </w:rPr>
            </w:pPr>
          </w:p>
        </w:tc>
        <w:tc>
          <w:tcPr>
            <w:tcW w:w="4338" w:type="dxa"/>
          </w:tcPr>
          <w:p w14:paraId="6C97DCE6" w14:textId="77777777" w:rsidR="00BD59F3" w:rsidRPr="001F1F5F" w:rsidRDefault="00BD59F3" w:rsidP="00103C69">
            <w:pPr>
              <w:tabs>
                <w:tab w:val="left" w:pos="376"/>
                <w:tab w:val="right" w:pos="4122"/>
              </w:tabs>
              <w:spacing w:after="0" w:line="240" w:lineRule="auto"/>
              <w:ind w:left="-90"/>
              <w:jc w:val="both"/>
              <w:rPr>
                <w:rFonts w:ascii="Times New Roman" w:hAnsi="Times New Roman"/>
                <w:b/>
              </w:rPr>
            </w:pPr>
          </w:p>
        </w:tc>
      </w:tr>
    </w:tbl>
    <w:p w14:paraId="0786CB98" w14:textId="77777777" w:rsidR="00BD59F3" w:rsidRPr="001F1F5F" w:rsidRDefault="00BD59F3" w:rsidP="00103C69">
      <w:pPr>
        <w:spacing w:after="0" w:line="240" w:lineRule="auto"/>
        <w:jc w:val="center"/>
        <w:rPr>
          <w:rFonts w:ascii="Times New Roman" w:hAnsi="Times New Roman"/>
          <w:b/>
          <w:noProof/>
        </w:rPr>
      </w:pPr>
      <w:r w:rsidRPr="001F1F5F">
        <w:rPr>
          <w:rFonts w:ascii="Times New Roman" w:hAnsi="Times New Roman"/>
          <w:b/>
          <w:noProof/>
        </w:rPr>
        <w:t>EE-232 Signals and Systems</w:t>
      </w:r>
    </w:p>
    <w:p w14:paraId="593D46F5" w14:textId="62E25D7A" w:rsidR="00BD59F3" w:rsidRPr="001F1F5F" w:rsidRDefault="002D5A5B" w:rsidP="00103C69">
      <w:pPr>
        <w:spacing w:after="0" w:line="240" w:lineRule="auto"/>
        <w:jc w:val="center"/>
        <w:rPr>
          <w:rFonts w:ascii="Times New Roman" w:hAnsi="Times New Roman"/>
          <w:b/>
          <w:noProof/>
          <w:sz w:val="32"/>
          <w:u w:val="single"/>
        </w:rPr>
      </w:pPr>
      <w:r>
        <w:rPr>
          <w:rFonts w:ascii="Times New Roman" w:hAnsi="Times New Roman"/>
          <w:b/>
          <w:noProof/>
          <w:sz w:val="32"/>
          <w:u w:val="single"/>
        </w:rPr>
        <w:t>Lab #11</w:t>
      </w:r>
      <w:r w:rsidR="001A0A90" w:rsidRPr="001F1F5F">
        <w:rPr>
          <w:rFonts w:ascii="Times New Roman" w:hAnsi="Times New Roman"/>
          <w:b/>
          <w:noProof/>
          <w:sz w:val="32"/>
          <w:u w:val="single"/>
        </w:rPr>
        <w:t xml:space="preserve"> Fourier Transform</w:t>
      </w:r>
    </w:p>
    <w:p w14:paraId="1ED7FC73" w14:textId="77777777" w:rsidR="00BD59F3" w:rsidRPr="001F1F5F" w:rsidRDefault="00BD59F3" w:rsidP="00103C69">
      <w:pPr>
        <w:spacing w:after="0" w:line="240" w:lineRule="auto"/>
        <w:jc w:val="both"/>
        <w:rPr>
          <w:rFonts w:ascii="Times New Roman" w:hAnsi="Times New Roman"/>
        </w:rPr>
      </w:pPr>
    </w:p>
    <w:p w14:paraId="5EFC7A47" w14:textId="77777777" w:rsidR="00BD59F3" w:rsidRPr="001F1F5F" w:rsidRDefault="00BD59F3" w:rsidP="00103C69">
      <w:pPr>
        <w:tabs>
          <w:tab w:val="left" w:pos="-450"/>
        </w:tabs>
        <w:spacing w:after="0" w:line="240" w:lineRule="auto"/>
        <w:jc w:val="both"/>
        <w:rPr>
          <w:rFonts w:ascii="Times New Roman" w:hAnsi="Times New Roman"/>
          <w:b/>
          <w:u w:val="single"/>
        </w:rPr>
      </w:pPr>
    </w:p>
    <w:p w14:paraId="16EBDFF8" w14:textId="77777777" w:rsidR="00BD59F3" w:rsidRPr="001F1F5F" w:rsidRDefault="00BD59F3" w:rsidP="00103C69">
      <w:pPr>
        <w:tabs>
          <w:tab w:val="left" w:pos="-450"/>
        </w:tabs>
        <w:spacing w:after="0" w:line="240" w:lineRule="auto"/>
        <w:jc w:val="both"/>
        <w:rPr>
          <w:rFonts w:ascii="Times New Roman" w:hAnsi="Times New Roman"/>
          <w:b/>
          <w:u w:val="single"/>
        </w:rPr>
      </w:pP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46"/>
        <w:gridCol w:w="1299"/>
        <w:gridCol w:w="1842"/>
        <w:gridCol w:w="1418"/>
        <w:gridCol w:w="1134"/>
      </w:tblGrid>
      <w:tr w:rsidR="00BD59F3" w:rsidRPr="001F1F5F" w14:paraId="35554C4D" w14:textId="77777777" w:rsidTr="00E06F65">
        <w:trPr>
          <w:trHeight w:val="288"/>
        </w:trPr>
        <w:tc>
          <w:tcPr>
            <w:tcW w:w="3946" w:type="dxa"/>
          </w:tcPr>
          <w:p w14:paraId="71FBEF54" w14:textId="77777777" w:rsidR="00BD59F3" w:rsidRPr="001F1F5F" w:rsidRDefault="00BD59F3" w:rsidP="00103C69">
            <w:pPr>
              <w:spacing w:after="0" w:line="240" w:lineRule="auto"/>
              <w:ind w:left="-90"/>
              <w:jc w:val="both"/>
              <w:rPr>
                <w:rFonts w:ascii="Times New Roman" w:hAnsi="Times New Roman"/>
                <w:b/>
              </w:rPr>
            </w:pPr>
            <w:r w:rsidRPr="001F1F5F">
              <w:rPr>
                <w:rFonts w:ascii="Times New Roman" w:hAnsi="Times New Roman"/>
                <w:b/>
              </w:rPr>
              <w:t>Name</w:t>
            </w:r>
          </w:p>
          <w:p w14:paraId="6919593B" w14:textId="77777777" w:rsidR="00BD59F3" w:rsidRPr="001F1F5F" w:rsidRDefault="00BD59F3" w:rsidP="00103C69">
            <w:pPr>
              <w:spacing w:after="0" w:line="240" w:lineRule="auto"/>
              <w:ind w:left="-90"/>
              <w:jc w:val="both"/>
              <w:rPr>
                <w:rFonts w:ascii="Times New Roman" w:hAnsi="Times New Roman"/>
                <w:b/>
              </w:rPr>
            </w:pPr>
          </w:p>
        </w:tc>
        <w:tc>
          <w:tcPr>
            <w:tcW w:w="1299" w:type="dxa"/>
          </w:tcPr>
          <w:p w14:paraId="0C81260C" w14:textId="77777777" w:rsidR="00BD59F3" w:rsidRPr="001F1F5F" w:rsidRDefault="00BD59F3" w:rsidP="00103C69">
            <w:pPr>
              <w:spacing w:after="0" w:line="240" w:lineRule="auto"/>
              <w:ind w:left="-90"/>
              <w:jc w:val="both"/>
              <w:rPr>
                <w:rFonts w:ascii="Times New Roman" w:hAnsi="Times New Roman"/>
                <w:b/>
              </w:rPr>
            </w:pPr>
            <w:r w:rsidRPr="001F1F5F">
              <w:rPr>
                <w:rFonts w:ascii="Times New Roman" w:hAnsi="Times New Roman"/>
                <w:b/>
              </w:rPr>
              <w:t>Reg. no.</w:t>
            </w:r>
          </w:p>
        </w:tc>
        <w:tc>
          <w:tcPr>
            <w:tcW w:w="1842" w:type="dxa"/>
          </w:tcPr>
          <w:p w14:paraId="519D4644" w14:textId="77777777" w:rsidR="00BD59F3" w:rsidRPr="001F1F5F" w:rsidRDefault="00BD59F3" w:rsidP="00103C69">
            <w:pPr>
              <w:spacing w:after="0" w:line="240" w:lineRule="auto"/>
              <w:ind w:left="-90"/>
              <w:jc w:val="both"/>
              <w:rPr>
                <w:rFonts w:ascii="Times New Roman" w:hAnsi="Times New Roman"/>
                <w:b/>
              </w:rPr>
            </w:pPr>
            <w:r w:rsidRPr="001F1F5F">
              <w:rPr>
                <w:rFonts w:ascii="Times New Roman" w:hAnsi="Times New Roman"/>
                <w:b/>
              </w:rPr>
              <w:t>Report Marks / 10</w:t>
            </w:r>
          </w:p>
        </w:tc>
        <w:tc>
          <w:tcPr>
            <w:tcW w:w="1418" w:type="dxa"/>
          </w:tcPr>
          <w:p w14:paraId="199D897B" w14:textId="77777777" w:rsidR="00BD59F3" w:rsidRPr="001F1F5F" w:rsidRDefault="00BD59F3" w:rsidP="00103C69">
            <w:pPr>
              <w:spacing w:after="0" w:line="240" w:lineRule="auto"/>
              <w:ind w:left="-90"/>
              <w:jc w:val="both"/>
              <w:rPr>
                <w:rFonts w:ascii="Times New Roman" w:hAnsi="Times New Roman"/>
                <w:b/>
              </w:rPr>
            </w:pPr>
            <w:r w:rsidRPr="001F1F5F">
              <w:rPr>
                <w:rFonts w:ascii="Times New Roman" w:hAnsi="Times New Roman"/>
                <w:b/>
              </w:rPr>
              <w:t>Viva Marks / 5</w:t>
            </w:r>
          </w:p>
        </w:tc>
        <w:tc>
          <w:tcPr>
            <w:tcW w:w="1134" w:type="dxa"/>
          </w:tcPr>
          <w:p w14:paraId="4BAFE0F1" w14:textId="77777777" w:rsidR="00BD59F3" w:rsidRPr="001F1F5F" w:rsidRDefault="00BD59F3" w:rsidP="00103C69">
            <w:pPr>
              <w:spacing w:after="0" w:line="240" w:lineRule="auto"/>
              <w:ind w:left="-90"/>
              <w:jc w:val="both"/>
              <w:rPr>
                <w:rFonts w:ascii="Times New Roman" w:hAnsi="Times New Roman"/>
                <w:b/>
              </w:rPr>
            </w:pPr>
            <w:r w:rsidRPr="001F1F5F">
              <w:rPr>
                <w:rFonts w:ascii="Times New Roman" w:hAnsi="Times New Roman"/>
                <w:b/>
              </w:rPr>
              <w:t>Total/15</w:t>
            </w:r>
          </w:p>
        </w:tc>
      </w:tr>
      <w:tr w:rsidR="00BD59F3" w:rsidRPr="001F1F5F" w14:paraId="60D83BFD" w14:textId="77777777" w:rsidTr="00E06F65">
        <w:trPr>
          <w:trHeight w:val="288"/>
        </w:trPr>
        <w:tc>
          <w:tcPr>
            <w:tcW w:w="3946" w:type="dxa"/>
          </w:tcPr>
          <w:p w14:paraId="245CFC24" w14:textId="77777777" w:rsidR="00BD59F3" w:rsidRPr="001F1F5F" w:rsidRDefault="00BD59F3" w:rsidP="00103C69">
            <w:pPr>
              <w:spacing w:after="0" w:line="240" w:lineRule="auto"/>
              <w:ind w:left="-90"/>
              <w:jc w:val="both"/>
              <w:rPr>
                <w:rFonts w:ascii="Times New Roman" w:hAnsi="Times New Roman"/>
                <w:b/>
              </w:rPr>
            </w:pPr>
          </w:p>
          <w:p w14:paraId="1E41C693" w14:textId="77777777" w:rsidR="00BD59F3" w:rsidRPr="001F1F5F" w:rsidRDefault="00BD59F3" w:rsidP="00103C69">
            <w:pPr>
              <w:spacing w:after="0" w:line="240" w:lineRule="auto"/>
              <w:ind w:left="-90"/>
              <w:jc w:val="both"/>
              <w:rPr>
                <w:rFonts w:ascii="Times New Roman" w:hAnsi="Times New Roman"/>
                <w:b/>
              </w:rPr>
            </w:pPr>
          </w:p>
        </w:tc>
        <w:tc>
          <w:tcPr>
            <w:tcW w:w="1299" w:type="dxa"/>
          </w:tcPr>
          <w:p w14:paraId="5C6BB28B" w14:textId="77777777" w:rsidR="00BD59F3" w:rsidRPr="001F1F5F" w:rsidRDefault="00BD59F3" w:rsidP="00103C69">
            <w:pPr>
              <w:spacing w:after="0" w:line="240" w:lineRule="auto"/>
              <w:ind w:left="-90"/>
              <w:jc w:val="both"/>
              <w:rPr>
                <w:rFonts w:ascii="Times New Roman" w:hAnsi="Times New Roman"/>
                <w:b/>
              </w:rPr>
            </w:pPr>
          </w:p>
        </w:tc>
        <w:tc>
          <w:tcPr>
            <w:tcW w:w="1842" w:type="dxa"/>
          </w:tcPr>
          <w:p w14:paraId="2AAD60BB" w14:textId="77777777" w:rsidR="00BD59F3" w:rsidRPr="001F1F5F" w:rsidRDefault="00BD59F3" w:rsidP="00103C69">
            <w:pPr>
              <w:spacing w:after="0" w:line="240" w:lineRule="auto"/>
              <w:ind w:left="-90"/>
              <w:jc w:val="both"/>
              <w:rPr>
                <w:rFonts w:ascii="Times New Roman" w:hAnsi="Times New Roman"/>
                <w:b/>
              </w:rPr>
            </w:pPr>
          </w:p>
        </w:tc>
        <w:tc>
          <w:tcPr>
            <w:tcW w:w="1418" w:type="dxa"/>
          </w:tcPr>
          <w:p w14:paraId="58649E6E" w14:textId="77777777" w:rsidR="00BD59F3" w:rsidRPr="001F1F5F" w:rsidRDefault="00BD59F3" w:rsidP="00103C69">
            <w:pPr>
              <w:spacing w:after="0" w:line="240" w:lineRule="auto"/>
              <w:ind w:left="-90"/>
              <w:jc w:val="both"/>
              <w:rPr>
                <w:rFonts w:ascii="Times New Roman" w:hAnsi="Times New Roman"/>
                <w:b/>
              </w:rPr>
            </w:pPr>
          </w:p>
        </w:tc>
        <w:tc>
          <w:tcPr>
            <w:tcW w:w="1134" w:type="dxa"/>
          </w:tcPr>
          <w:p w14:paraId="271EBA27" w14:textId="77777777" w:rsidR="00BD59F3" w:rsidRPr="001F1F5F" w:rsidRDefault="00BD59F3" w:rsidP="00103C69">
            <w:pPr>
              <w:spacing w:after="0" w:line="240" w:lineRule="auto"/>
              <w:ind w:left="-90"/>
              <w:jc w:val="both"/>
              <w:rPr>
                <w:rFonts w:ascii="Times New Roman" w:hAnsi="Times New Roman"/>
                <w:b/>
              </w:rPr>
            </w:pPr>
          </w:p>
        </w:tc>
      </w:tr>
      <w:tr w:rsidR="00BD59F3" w:rsidRPr="001F1F5F" w14:paraId="7C1D18CB" w14:textId="77777777" w:rsidTr="00E06F65">
        <w:trPr>
          <w:trHeight w:val="288"/>
        </w:trPr>
        <w:tc>
          <w:tcPr>
            <w:tcW w:w="3946" w:type="dxa"/>
          </w:tcPr>
          <w:p w14:paraId="6282403C" w14:textId="77777777" w:rsidR="00BD59F3" w:rsidRPr="001F1F5F" w:rsidRDefault="00BD59F3" w:rsidP="00103C69">
            <w:pPr>
              <w:spacing w:after="0" w:line="240" w:lineRule="auto"/>
              <w:ind w:left="-90"/>
              <w:jc w:val="both"/>
              <w:rPr>
                <w:rFonts w:ascii="Times New Roman" w:hAnsi="Times New Roman"/>
                <w:b/>
              </w:rPr>
            </w:pPr>
          </w:p>
          <w:p w14:paraId="39E72A25" w14:textId="77777777" w:rsidR="00BD59F3" w:rsidRPr="001F1F5F" w:rsidRDefault="00BD59F3" w:rsidP="00103C69">
            <w:pPr>
              <w:spacing w:after="0" w:line="240" w:lineRule="auto"/>
              <w:ind w:left="-90"/>
              <w:jc w:val="both"/>
              <w:rPr>
                <w:rFonts w:ascii="Times New Roman" w:hAnsi="Times New Roman"/>
                <w:b/>
              </w:rPr>
            </w:pPr>
          </w:p>
        </w:tc>
        <w:tc>
          <w:tcPr>
            <w:tcW w:w="1299" w:type="dxa"/>
          </w:tcPr>
          <w:p w14:paraId="744899F1" w14:textId="77777777" w:rsidR="00BD59F3" w:rsidRPr="001F1F5F" w:rsidRDefault="00BD59F3" w:rsidP="00103C69">
            <w:pPr>
              <w:spacing w:after="0" w:line="240" w:lineRule="auto"/>
              <w:ind w:left="-90"/>
              <w:jc w:val="both"/>
              <w:rPr>
                <w:rFonts w:ascii="Times New Roman" w:hAnsi="Times New Roman"/>
                <w:b/>
              </w:rPr>
            </w:pPr>
          </w:p>
        </w:tc>
        <w:tc>
          <w:tcPr>
            <w:tcW w:w="1842" w:type="dxa"/>
          </w:tcPr>
          <w:p w14:paraId="20469DDA" w14:textId="77777777" w:rsidR="00BD59F3" w:rsidRPr="001F1F5F" w:rsidRDefault="00BD59F3" w:rsidP="00103C69">
            <w:pPr>
              <w:spacing w:after="0" w:line="240" w:lineRule="auto"/>
              <w:ind w:left="-90"/>
              <w:jc w:val="both"/>
              <w:rPr>
                <w:rFonts w:ascii="Times New Roman" w:hAnsi="Times New Roman"/>
                <w:b/>
              </w:rPr>
            </w:pPr>
          </w:p>
        </w:tc>
        <w:tc>
          <w:tcPr>
            <w:tcW w:w="1418" w:type="dxa"/>
          </w:tcPr>
          <w:p w14:paraId="50226BDE" w14:textId="77777777" w:rsidR="00BD59F3" w:rsidRPr="001F1F5F" w:rsidRDefault="00BD59F3" w:rsidP="00103C69">
            <w:pPr>
              <w:spacing w:after="0" w:line="240" w:lineRule="auto"/>
              <w:ind w:left="-90"/>
              <w:jc w:val="both"/>
              <w:rPr>
                <w:rFonts w:ascii="Times New Roman" w:hAnsi="Times New Roman"/>
                <w:b/>
              </w:rPr>
            </w:pPr>
          </w:p>
        </w:tc>
        <w:tc>
          <w:tcPr>
            <w:tcW w:w="1134" w:type="dxa"/>
          </w:tcPr>
          <w:p w14:paraId="5390FBEA" w14:textId="77777777" w:rsidR="00BD59F3" w:rsidRPr="001F1F5F" w:rsidRDefault="00BD59F3" w:rsidP="00103C69">
            <w:pPr>
              <w:spacing w:after="0" w:line="240" w:lineRule="auto"/>
              <w:ind w:left="-90"/>
              <w:jc w:val="both"/>
              <w:rPr>
                <w:rFonts w:ascii="Times New Roman" w:hAnsi="Times New Roman"/>
                <w:b/>
              </w:rPr>
            </w:pPr>
          </w:p>
        </w:tc>
      </w:tr>
      <w:tr w:rsidR="00BD59F3" w:rsidRPr="001F1F5F" w14:paraId="0A75FC89" w14:textId="77777777" w:rsidTr="00E06F65">
        <w:trPr>
          <w:trHeight w:val="288"/>
        </w:trPr>
        <w:tc>
          <w:tcPr>
            <w:tcW w:w="3946" w:type="dxa"/>
          </w:tcPr>
          <w:p w14:paraId="034D2D52" w14:textId="77777777" w:rsidR="00BD59F3" w:rsidRPr="001F1F5F" w:rsidRDefault="00BD59F3" w:rsidP="00103C69">
            <w:pPr>
              <w:spacing w:after="0" w:line="240" w:lineRule="auto"/>
              <w:ind w:left="-90"/>
              <w:jc w:val="both"/>
              <w:rPr>
                <w:rFonts w:ascii="Times New Roman" w:hAnsi="Times New Roman"/>
                <w:b/>
              </w:rPr>
            </w:pPr>
          </w:p>
          <w:p w14:paraId="42D042C9" w14:textId="77777777" w:rsidR="00BD59F3" w:rsidRPr="001F1F5F" w:rsidRDefault="00BD59F3" w:rsidP="00103C69">
            <w:pPr>
              <w:spacing w:after="0" w:line="240" w:lineRule="auto"/>
              <w:ind w:left="-90"/>
              <w:jc w:val="both"/>
              <w:rPr>
                <w:rFonts w:ascii="Times New Roman" w:hAnsi="Times New Roman"/>
                <w:b/>
              </w:rPr>
            </w:pPr>
          </w:p>
        </w:tc>
        <w:tc>
          <w:tcPr>
            <w:tcW w:w="1299" w:type="dxa"/>
          </w:tcPr>
          <w:p w14:paraId="4A9EE200" w14:textId="77777777" w:rsidR="00BD59F3" w:rsidRPr="001F1F5F" w:rsidRDefault="00BD59F3" w:rsidP="00103C69">
            <w:pPr>
              <w:spacing w:after="0" w:line="240" w:lineRule="auto"/>
              <w:ind w:left="-90"/>
              <w:jc w:val="both"/>
              <w:rPr>
                <w:rFonts w:ascii="Times New Roman" w:hAnsi="Times New Roman"/>
                <w:b/>
              </w:rPr>
            </w:pPr>
          </w:p>
        </w:tc>
        <w:tc>
          <w:tcPr>
            <w:tcW w:w="1842" w:type="dxa"/>
          </w:tcPr>
          <w:p w14:paraId="4C5107B2" w14:textId="77777777" w:rsidR="00BD59F3" w:rsidRPr="001F1F5F" w:rsidRDefault="00BD59F3" w:rsidP="00103C69">
            <w:pPr>
              <w:spacing w:after="0" w:line="240" w:lineRule="auto"/>
              <w:ind w:left="-90"/>
              <w:jc w:val="both"/>
              <w:rPr>
                <w:rFonts w:ascii="Times New Roman" w:hAnsi="Times New Roman"/>
                <w:b/>
              </w:rPr>
            </w:pPr>
          </w:p>
        </w:tc>
        <w:tc>
          <w:tcPr>
            <w:tcW w:w="1418" w:type="dxa"/>
          </w:tcPr>
          <w:p w14:paraId="5BA10E81" w14:textId="77777777" w:rsidR="00BD59F3" w:rsidRPr="001F1F5F" w:rsidRDefault="00BD59F3" w:rsidP="00103C69">
            <w:pPr>
              <w:spacing w:after="0" w:line="240" w:lineRule="auto"/>
              <w:ind w:left="-90"/>
              <w:jc w:val="both"/>
              <w:rPr>
                <w:rFonts w:ascii="Times New Roman" w:hAnsi="Times New Roman"/>
                <w:b/>
              </w:rPr>
            </w:pPr>
          </w:p>
        </w:tc>
        <w:tc>
          <w:tcPr>
            <w:tcW w:w="1134" w:type="dxa"/>
          </w:tcPr>
          <w:p w14:paraId="4CB658B5" w14:textId="77777777" w:rsidR="00BD59F3" w:rsidRPr="001F1F5F" w:rsidRDefault="00BD59F3" w:rsidP="00103C69">
            <w:pPr>
              <w:spacing w:after="0" w:line="240" w:lineRule="auto"/>
              <w:ind w:left="-90"/>
              <w:jc w:val="both"/>
              <w:rPr>
                <w:rFonts w:ascii="Times New Roman" w:hAnsi="Times New Roman"/>
                <w:b/>
              </w:rPr>
            </w:pPr>
          </w:p>
        </w:tc>
      </w:tr>
      <w:tr w:rsidR="00BD59F3" w:rsidRPr="001F1F5F" w14:paraId="14BC5D05" w14:textId="77777777" w:rsidTr="00E06F65">
        <w:trPr>
          <w:trHeight w:val="288"/>
        </w:trPr>
        <w:tc>
          <w:tcPr>
            <w:tcW w:w="3946" w:type="dxa"/>
          </w:tcPr>
          <w:p w14:paraId="6B65D302" w14:textId="77777777" w:rsidR="00BD59F3" w:rsidRPr="001F1F5F" w:rsidRDefault="00BD59F3" w:rsidP="00103C69">
            <w:pPr>
              <w:spacing w:after="0" w:line="240" w:lineRule="auto"/>
              <w:ind w:left="-90"/>
              <w:jc w:val="both"/>
              <w:rPr>
                <w:rFonts w:ascii="Times New Roman" w:hAnsi="Times New Roman"/>
                <w:b/>
              </w:rPr>
            </w:pPr>
          </w:p>
          <w:p w14:paraId="3C5CD941" w14:textId="77777777" w:rsidR="00BD59F3" w:rsidRPr="001F1F5F" w:rsidRDefault="00BD59F3" w:rsidP="00103C69">
            <w:pPr>
              <w:spacing w:after="0" w:line="240" w:lineRule="auto"/>
              <w:ind w:left="-90"/>
              <w:jc w:val="both"/>
              <w:rPr>
                <w:rFonts w:ascii="Times New Roman" w:hAnsi="Times New Roman"/>
                <w:b/>
              </w:rPr>
            </w:pPr>
          </w:p>
        </w:tc>
        <w:tc>
          <w:tcPr>
            <w:tcW w:w="1299" w:type="dxa"/>
          </w:tcPr>
          <w:p w14:paraId="5107713F" w14:textId="77777777" w:rsidR="00BD59F3" w:rsidRPr="001F1F5F" w:rsidRDefault="00BD59F3" w:rsidP="00103C69">
            <w:pPr>
              <w:spacing w:after="0" w:line="240" w:lineRule="auto"/>
              <w:ind w:left="-90"/>
              <w:jc w:val="both"/>
              <w:rPr>
                <w:rFonts w:ascii="Times New Roman" w:hAnsi="Times New Roman"/>
                <w:b/>
              </w:rPr>
            </w:pPr>
          </w:p>
        </w:tc>
        <w:tc>
          <w:tcPr>
            <w:tcW w:w="1842" w:type="dxa"/>
          </w:tcPr>
          <w:p w14:paraId="2590678A" w14:textId="77777777" w:rsidR="00BD59F3" w:rsidRPr="001F1F5F" w:rsidRDefault="00BD59F3" w:rsidP="00103C69">
            <w:pPr>
              <w:spacing w:after="0" w:line="240" w:lineRule="auto"/>
              <w:ind w:left="-90"/>
              <w:jc w:val="both"/>
              <w:rPr>
                <w:rFonts w:ascii="Times New Roman" w:hAnsi="Times New Roman"/>
                <w:b/>
              </w:rPr>
            </w:pPr>
          </w:p>
        </w:tc>
        <w:tc>
          <w:tcPr>
            <w:tcW w:w="1418" w:type="dxa"/>
          </w:tcPr>
          <w:p w14:paraId="2FE0D0F5" w14:textId="77777777" w:rsidR="00BD59F3" w:rsidRPr="001F1F5F" w:rsidRDefault="00BD59F3" w:rsidP="00103C69">
            <w:pPr>
              <w:spacing w:after="0" w:line="240" w:lineRule="auto"/>
              <w:ind w:left="-90"/>
              <w:jc w:val="both"/>
              <w:rPr>
                <w:rFonts w:ascii="Times New Roman" w:hAnsi="Times New Roman"/>
                <w:b/>
              </w:rPr>
            </w:pPr>
          </w:p>
        </w:tc>
        <w:tc>
          <w:tcPr>
            <w:tcW w:w="1134" w:type="dxa"/>
          </w:tcPr>
          <w:p w14:paraId="5EBD06D7" w14:textId="77777777" w:rsidR="00BD59F3" w:rsidRPr="001F1F5F" w:rsidRDefault="00BD59F3" w:rsidP="00103C69">
            <w:pPr>
              <w:spacing w:after="0" w:line="240" w:lineRule="auto"/>
              <w:ind w:left="-90"/>
              <w:jc w:val="both"/>
              <w:rPr>
                <w:rFonts w:ascii="Times New Roman" w:hAnsi="Times New Roman"/>
                <w:b/>
              </w:rPr>
            </w:pPr>
          </w:p>
        </w:tc>
      </w:tr>
    </w:tbl>
    <w:p w14:paraId="19494669" w14:textId="77777777" w:rsidR="00BD59F3" w:rsidRPr="001F1F5F" w:rsidRDefault="00BD59F3" w:rsidP="00103C69">
      <w:pPr>
        <w:spacing w:after="0" w:line="240" w:lineRule="auto"/>
        <w:jc w:val="both"/>
        <w:rPr>
          <w:rFonts w:ascii="Times New Roman" w:hAnsi="Times New Roman"/>
          <w:b/>
        </w:rPr>
      </w:pPr>
    </w:p>
    <w:p w14:paraId="2B1EE976" w14:textId="77777777" w:rsidR="00BD59F3" w:rsidRPr="001F1F5F" w:rsidRDefault="00BD59F3" w:rsidP="00103C69">
      <w:pPr>
        <w:spacing w:after="0" w:line="240" w:lineRule="auto"/>
        <w:jc w:val="both"/>
        <w:rPr>
          <w:rFonts w:ascii="Times New Roman" w:hAnsi="Times New Roman"/>
        </w:rPr>
      </w:pPr>
    </w:p>
    <w:p w14:paraId="5BEF1A00" w14:textId="77777777" w:rsidR="00BD59F3" w:rsidRPr="001F1F5F" w:rsidRDefault="00BD59F3" w:rsidP="00103C69">
      <w:pPr>
        <w:spacing w:after="0" w:line="240" w:lineRule="auto"/>
        <w:jc w:val="both"/>
        <w:rPr>
          <w:rFonts w:ascii="Times New Roman" w:hAnsi="Times New Roman"/>
        </w:rPr>
      </w:pPr>
    </w:p>
    <w:p w14:paraId="7EC54C6F" w14:textId="77777777" w:rsidR="00BD59F3" w:rsidRPr="001F1F5F" w:rsidRDefault="00BD59F3" w:rsidP="00103C69">
      <w:pPr>
        <w:spacing w:after="0" w:line="240" w:lineRule="auto"/>
        <w:jc w:val="both"/>
        <w:rPr>
          <w:rFonts w:ascii="Times New Roman" w:hAnsi="Times New Roman"/>
        </w:rPr>
      </w:pPr>
    </w:p>
    <w:p w14:paraId="721247BD" w14:textId="77777777" w:rsidR="00BD59F3" w:rsidRPr="001F1F5F" w:rsidRDefault="00BD59F3" w:rsidP="00103C69">
      <w:pPr>
        <w:spacing w:after="0" w:line="240" w:lineRule="auto"/>
        <w:jc w:val="both"/>
        <w:rPr>
          <w:rFonts w:ascii="Times New Roman" w:hAnsi="Times New Roman"/>
        </w:rPr>
      </w:pPr>
    </w:p>
    <w:p w14:paraId="425722F5" w14:textId="77777777" w:rsidR="00BD59F3" w:rsidRPr="001F1F5F" w:rsidRDefault="00BD59F3" w:rsidP="00103C69">
      <w:pPr>
        <w:spacing w:after="0" w:line="240" w:lineRule="auto"/>
        <w:jc w:val="both"/>
        <w:rPr>
          <w:rFonts w:ascii="Times New Roman" w:hAnsi="Times New Roman"/>
        </w:rPr>
      </w:pPr>
    </w:p>
    <w:p w14:paraId="23E4F03D" w14:textId="77777777" w:rsidR="00BD59F3" w:rsidRPr="001F1F5F" w:rsidRDefault="00BD59F3" w:rsidP="00103C69">
      <w:pPr>
        <w:spacing w:after="0" w:line="240" w:lineRule="auto"/>
        <w:jc w:val="both"/>
        <w:rPr>
          <w:rFonts w:ascii="Times New Roman" w:hAnsi="Times New Roman"/>
        </w:rPr>
      </w:pPr>
    </w:p>
    <w:p w14:paraId="20E128D5" w14:textId="77777777" w:rsidR="00BD59F3" w:rsidRPr="001F1F5F" w:rsidRDefault="00BD59F3" w:rsidP="00103C69">
      <w:pPr>
        <w:spacing w:after="0" w:line="240" w:lineRule="auto"/>
        <w:jc w:val="both"/>
        <w:rPr>
          <w:rFonts w:ascii="Times New Roman" w:hAnsi="Times New Roman"/>
        </w:rPr>
      </w:pPr>
    </w:p>
    <w:p w14:paraId="78E83098" w14:textId="77777777" w:rsidR="00BD59F3" w:rsidRPr="001F1F5F" w:rsidRDefault="00BD59F3" w:rsidP="00103C69">
      <w:pPr>
        <w:spacing w:after="0" w:line="240" w:lineRule="auto"/>
        <w:jc w:val="both"/>
        <w:rPr>
          <w:rFonts w:ascii="Times New Roman" w:hAnsi="Times New Roman"/>
        </w:rPr>
      </w:pPr>
    </w:p>
    <w:p w14:paraId="7E9D206A" w14:textId="77777777" w:rsidR="00BD59F3" w:rsidRPr="001F1F5F" w:rsidRDefault="00BD59F3" w:rsidP="00103C69">
      <w:pPr>
        <w:spacing w:after="0" w:line="240" w:lineRule="auto"/>
        <w:jc w:val="both"/>
        <w:rPr>
          <w:rFonts w:ascii="Times New Roman" w:hAnsi="Times New Roman"/>
        </w:rPr>
      </w:pPr>
    </w:p>
    <w:p w14:paraId="6CF1839B" w14:textId="77777777" w:rsidR="00BD59F3" w:rsidRPr="001F1F5F" w:rsidRDefault="00BD59F3" w:rsidP="00103C69">
      <w:pPr>
        <w:spacing w:after="0" w:line="240" w:lineRule="auto"/>
        <w:jc w:val="both"/>
        <w:rPr>
          <w:rFonts w:ascii="Times New Roman" w:hAnsi="Times New Roman"/>
        </w:rPr>
      </w:pPr>
    </w:p>
    <w:p w14:paraId="0852D051" w14:textId="77777777" w:rsidR="00BD59F3" w:rsidRPr="001F1F5F" w:rsidRDefault="00BD59F3" w:rsidP="00103C69">
      <w:pPr>
        <w:spacing w:after="0" w:line="240" w:lineRule="auto"/>
        <w:jc w:val="both"/>
        <w:rPr>
          <w:rFonts w:ascii="Times New Roman" w:hAnsi="Times New Roman"/>
        </w:rPr>
      </w:pPr>
    </w:p>
    <w:p w14:paraId="6C0E6267" w14:textId="77777777" w:rsidR="00BD59F3" w:rsidRPr="001F1F5F" w:rsidRDefault="00BD59F3" w:rsidP="00103C69">
      <w:pPr>
        <w:spacing w:after="0" w:line="240" w:lineRule="auto"/>
        <w:jc w:val="both"/>
        <w:rPr>
          <w:rFonts w:ascii="Times New Roman" w:hAnsi="Times New Roman"/>
        </w:rPr>
      </w:pPr>
    </w:p>
    <w:p w14:paraId="7EE20559" w14:textId="77777777" w:rsidR="00BD59F3" w:rsidRPr="001F1F5F" w:rsidRDefault="00BD59F3" w:rsidP="00103C69">
      <w:pPr>
        <w:spacing w:after="0" w:line="240" w:lineRule="auto"/>
        <w:jc w:val="both"/>
        <w:rPr>
          <w:rFonts w:ascii="Times New Roman" w:hAnsi="Times New Roman"/>
        </w:rPr>
      </w:pPr>
    </w:p>
    <w:p w14:paraId="3FF411F5" w14:textId="77777777" w:rsidR="00BD59F3" w:rsidRPr="001F1F5F" w:rsidRDefault="00BD59F3" w:rsidP="00103C69">
      <w:pPr>
        <w:spacing w:after="0" w:line="240" w:lineRule="auto"/>
        <w:jc w:val="both"/>
        <w:rPr>
          <w:rFonts w:ascii="Times New Roman" w:hAnsi="Times New Roman"/>
        </w:rPr>
      </w:pPr>
    </w:p>
    <w:p w14:paraId="1161A9C4" w14:textId="77777777" w:rsidR="00BD59F3" w:rsidRPr="001F1F5F" w:rsidRDefault="00BD59F3" w:rsidP="00103C69">
      <w:pPr>
        <w:spacing w:after="0" w:line="240" w:lineRule="auto"/>
        <w:jc w:val="both"/>
        <w:rPr>
          <w:rFonts w:ascii="Times New Roman" w:hAnsi="Times New Roman"/>
        </w:rPr>
      </w:pPr>
    </w:p>
    <w:p w14:paraId="6ABA7BCC" w14:textId="77777777" w:rsidR="00BD59F3" w:rsidRPr="001F1F5F" w:rsidRDefault="00BD59F3" w:rsidP="00103C69">
      <w:pPr>
        <w:spacing w:after="0" w:line="240" w:lineRule="auto"/>
        <w:jc w:val="both"/>
        <w:rPr>
          <w:rFonts w:ascii="Times New Roman" w:hAnsi="Times New Roman"/>
        </w:rPr>
      </w:pPr>
    </w:p>
    <w:p w14:paraId="0F2C38C6" w14:textId="77777777" w:rsidR="00BD59F3" w:rsidRPr="001F1F5F" w:rsidRDefault="00BD59F3" w:rsidP="00103C69">
      <w:pPr>
        <w:spacing w:after="0" w:line="240" w:lineRule="auto"/>
        <w:jc w:val="both"/>
        <w:rPr>
          <w:rFonts w:ascii="Times New Roman" w:hAnsi="Times New Roman"/>
        </w:rPr>
      </w:pPr>
    </w:p>
    <w:p w14:paraId="2E8ABA7B" w14:textId="77777777" w:rsidR="00BD59F3" w:rsidRPr="001F1F5F" w:rsidRDefault="00BD59F3" w:rsidP="00103C69">
      <w:pPr>
        <w:spacing w:after="0" w:line="240" w:lineRule="auto"/>
        <w:jc w:val="both"/>
        <w:rPr>
          <w:rFonts w:ascii="Times New Roman" w:hAnsi="Times New Roman"/>
        </w:rPr>
      </w:pPr>
    </w:p>
    <w:p w14:paraId="1B20BD27" w14:textId="77777777" w:rsidR="00BD59F3" w:rsidRPr="001F1F5F" w:rsidRDefault="00BD59F3" w:rsidP="00103C69">
      <w:pPr>
        <w:spacing w:after="0" w:line="240" w:lineRule="auto"/>
        <w:jc w:val="both"/>
        <w:rPr>
          <w:rFonts w:ascii="Times New Roman" w:hAnsi="Times New Roman"/>
        </w:rPr>
      </w:pPr>
    </w:p>
    <w:p w14:paraId="52054B0C" w14:textId="77777777" w:rsidR="00BD59F3" w:rsidRPr="001F1F5F" w:rsidRDefault="00BD59F3" w:rsidP="00103C69">
      <w:pPr>
        <w:spacing w:after="0" w:line="240" w:lineRule="auto"/>
        <w:jc w:val="both"/>
        <w:rPr>
          <w:rFonts w:ascii="Times New Roman" w:hAnsi="Times New Roman"/>
        </w:rPr>
      </w:pPr>
    </w:p>
    <w:p w14:paraId="301CE8F2" w14:textId="77777777" w:rsidR="00BD59F3" w:rsidRPr="001F1F5F" w:rsidRDefault="00BD59F3" w:rsidP="00103C69">
      <w:pPr>
        <w:spacing w:after="0" w:line="240" w:lineRule="auto"/>
        <w:jc w:val="both"/>
        <w:rPr>
          <w:rFonts w:ascii="Times New Roman" w:hAnsi="Times New Roman"/>
        </w:rPr>
      </w:pPr>
    </w:p>
    <w:p w14:paraId="602160BB" w14:textId="77777777" w:rsidR="00BD59F3" w:rsidRPr="001F1F5F" w:rsidRDefault="00BD59F3" w:rsidP="00103C69">
      <w:pPr>
        <w:spacing w:after="0" w:line="240" w:lineRule="auto"/>
        <w:jc w:val="both"/>
        <w:rPr>
          <w:rFonts w:ascii="Times New Roman" w:hAnsi="Times New Roman"/>
        </w:rPr>
      </w:pPr>
    </w:p>
    <w:p w14:paraId="7B88D772" w14:textId="3E5BA152" w:rsidR="00BD59F3" w:rsidRPr="001F1F5F" w:rsidRDefault="002D5A5B" w:rsidP="00103C69">
      <w:pPr>
        <w:jc w:val="both"/>
        <w:rPr>
          <w:rFonts w:ascii="Times New Roman" w:hAnsi="Times New Roman"/>
          <w:sz w:val="40"/>
          <w:szCs w:val="40"/>
        </w:rPr>
      </w:pPr>
      <w:r>
        <w:rPr>
          <w:rFonts w:ascii="Times New Roman" w:hAnsi="Times New Roman"/>
          <w:b/>
          <w:bCs/>
          <w:sz w:val="40"/>
          <w:szCs w:val="40"/>
        </w:rPr>
        <w:lastRenderedPageBreak/>
        <w:t>Lab 11</w:t>
      </w:r>
      <w:r w:rsidR="001F1F5F" w:rsidRPr="001F1F5F">
        <w:rPr>
          <w:rFonts w:ascii="Times New Roman" w:hAnsi="Times New Roman"/>
          <w:b/>
          <w:bCs/>
          <w:sz w:val="40"/>
          <w:szCs w:val="40"/>
        </w:rPr>
        <w:t>: Fourier Transform</w:t>
      </w:r>
    </w:p>
    <w:p w14:paraId="4BBE37BC" w14:textId="278402CC" w:rsidR="00BD59F3" w:rsidRPr="001F1F5F" w:rsidRDefault="0041167E" w:rsidP="00103C69">
      <w:pPr>
        <w:spacing w:after="0" w:line="240" w:lineRule="auto"/>
        <w:jc w:val="both"/>
        <w:rPr>
          <w:rFonts w:ascii="Times New Roman" w:hAnsi="Times New Roman"/>
        </w:rPr>
      </w:pPr>
      <w:r>
        <w:rPr>
          <w:rFonts w:ascii="Times New Roman" w:hAnsi="Times New Roman"/>
          <w:noProof/>
          <w:lang w:val="en-GB" w:eastAsia="en-GB"/>
        </w:rPr>
        <mc:AlternateContent>
          <mc:Choice Requires="wps">
            <w:drawing>
              <wp:anchor distT="0" distB="0" distL="114300" distR="114300" simplePos="0" relativeHeight="251658240" behindDoc="0" locked="0" layoutInCell="1" allowOverlap="1" wp14:anchorId="10E2BFFC" wp14:editId="7BD14D00">
                <wp:simplePos x="0" y="0"/>
                <wp:positionH relativeFrom="column">
                  <wp:posOffset>-111125</wp:posOffset>
                </wp:positionH>
                <wp:positionV relativeFrom="paragraph">
                  <wp:posOffset>134620</wp:posOffset>
                </wp:positionV>
                <wp:extent cx="6459855" cy="757555"/>
                <wp:effectExtent l="152400" t="152400" r="17145" b="29845"/>
                <wp:wrapNone/>
                <wp:docPr id="127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757555"/>
                        </a:xfrm>
                        <a:prstGeom prst="rect">
                          <a:avLst/>
                        </a:prstGeom>
                        <a:solidFill>
                          <a:srgbClr val="FFFFFF"/>
                        </a:solidFill>
                        <a:ln w="9525">
                          <a:solidFill>
                            <a:srgbClr val="000000"/>
                          </a:solidFill>
                          <a:miter lim="800000"/>
                          <a:headEnd/>
                          <a:tailEnd/>
                        </a:ln>
                        <a:effectLst>
                          <a:outerShdw blurRad="63500" dist="107763" dir="13500000" algn="ctr" rotWithShape="0">
                            <a:srgbClr val="000000">
                              <a:alpha val="50000"/>
                            </a:srgbClr>
                          </a:outerShdw>
                        </a:effectLst>
                      </wps:spPr>
                      <wps:txbx>
                        <w:txbxContent>
                          <w:p w14:paraId="53BCCED7" w14:textId="77777777" w:rsidR="0065121E" w:rsidRPr="00EF7076" w:rsidRDefault="0065121E" w:rsidP="00BD59F3">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14:paraId="0D57F177" w14:textId="77777777" w:rsidR="0065121E" w:rsidRDefault="0065121E" w:rsidP="00BD59F3">
                            <w:pPr>
                              <w:autoSpaceDE w:val="0"/>
                              <w:autoSpaceDN w:val="0"/>
                              <w:adjustRightInd w:val="0"/>
                              <w:spacing w:after="0" w:line="240" w:lineRule="auto"/>
                              <w:jc w:val="both"/>
                              <w:rPr>
                                <w:rFonts w:ascii="Arial" w:hAnsi="Arial" w:cs="Arial"/>
                                <w:color w:val="000000"/>
                                <w:sz w:val="23"/>
                                <w:szCs w:val="23"/>
                              </w:rPr>
                            </w:pPr>
                            <w:r w:rsidRPr="00464850">
                              <w:rPr>
                                <w:rFonts w:ascii="Arial" w:hAnsi="Arial" w:cs="Arial"/>
                                <w:color w:val="000000"/>
                                <w:sz w:val="23"/>
                                <w:szCs w:val="23"/>
                              </w:rPr>
                              <w:t xml:space="preserve">This Lab </w:t>
                            </w:r>
                            <w:r>
                              <w:rPr>
                                <w:rFonts w:ascii="Arial" w:hAnsi="Arial" w:cs="Arial"/>
                                <w:color w:val="000000"/>
                                <w:sz w:val="23"/>
                                <w:szCs w:val="23"/>
                              </w:rPr>
                              <w:t xml:space="preserve">experiment </w:t>
                            </w:r>
                            <w:r w:rsidRPr="00464850">
                              <w:rPr>
                                <w:rFonts w:ascii="Arial" w:hAnsi="Arial" w:cs="Arial"/>
                                <w:color w:val="000000"/>
                                <w:sz w:val="23"/>
                                <w:szCs w:val="23"/>
                              </w:rPr>
                              <w:t xml:space="preserve">has been designed to </w:t>
                            </w:r>
                            <w:r w:rsidRPr="00F90D91">
                              <w:rPr>
                                <w:rFonts w:ascii="Arial" w:hAnsi="Arial" w:cs="Arial"/>
                                <w:color w:val="000000"/>
                                <w:sz w:val="23"/>
                                <w:szCs w:val="23"/>
                              </w:rPr>
                              <w:t xml:space="preserve">familiarize </w:t>
                            </w:r>
                            <w:r w:rsidRPr="00464850">
                              <w:rPr>
                                <w:rFonts w:ascii="Arial" w:hAnsi="Arial" w:cs="Arial"/>
                                <w:color w:val="000000"/>
                                <w:sz w:val="23"/>
                                <w:szCs w:val="23"/>
                              </w:rPr>
                              <w:t>studen</w:t>
                            </w:r>
                            <w:r>
                              <w:rPr>
                                <w:rFonts w:ascii="Arial" w:hAnsi="Arial" w:cs="Arial"/>
                                <w:color w:val="000000"/>
                                <w:sz w:val="23"/>
                                <w:szCs w:val="23"/>
                              </w:rPr>
                              <w:t xml:space="preserve">ts with </w:t>
                            </w:r>
                            <w:r w:rsidR="00231735">
                              <w:rPr>
                                <w:rFonts w:ascii="Arial" w:hAnsi="Arial" w:cs="Arial"/>
                                <w:color w:val="000000"/>
                                <w:sz w:val="23"/>
                                <w:szCs w:val="23"/>
                              </w:rPr>
                              <w:t>the concepts of Fourier Transform in MATLAB.</w:t>
                            </w:r>
                          </w:p>
                          <w:p w14:paraId="01D7102A" w14:textId="77777777" w:rsidR="0065121E" w:rsidRPr="00BD59F3" w:rsidRDefault="0065121E" w:rsidP="00BD59F3">
                            <w:pPr>
                              <w:autoSpaceDE w:val="0"/>
                              <w:autoSpaceDN w:val="0"/>
                              <w:adjustRightInd w:val="0"/>
                              <w:spacing w:after="0"/>
                              <w:ind w:left="360"/>
                              <w:jc w:val="both"/>
                              <w:rPr>
                                <w:rFonts w:ascii="Arial" w:hAnsi="Arial" w:cs="Arial"/>
                                <w:color w:val="000000"/>
                                <w:sz w:val="23"/>
                                <w:szCs w:val="2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E2BFFC" id="_x0000_t202" coordsize="21600,21600" o:spt="202" path="m,l,21600r21600,l21600,xe">
                <v:stroke joinstyle="miter"/>
                <v:path gradientshapeok="t" o:connecttype="rect"/>
              </v:shapetype>
              <v:shape id="Text Box 58" o:spid="_x0000_s1026" type="#_x0000_t202" style="position:absolute;left:0;text-align:left;margin-left:-8.75pt;margin-top:10.6pt;width:508.65pt;height:59.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">
                <v:shadow on="t" color="black" opacity=".5" offset="-6pt,-6pt"/>
                <v:textbox>
                  <w:txbxContent>
                    <w:p w14:paraId="53BCCED7" w14:textId="77777777" w:rsidR="0065121E" w:rsidRPr="00EF7076" w:rsidRDefault="0065121E" w:rsidP="00BD59F3">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14:paraId="0D57F177" w14:textId="77777777" w:rsidR="0065121E" w:rsidRDefault="0065121E" w:rsidP="00BD59F3">
                      <w:pPr>
                        <w:autoSpaceDE w:val="0"/>
                        <w:autoSpaceDN w:val="0"/>
                        <w:adjustRightInd w:val="0"/>
                        <w:spacing w:after="0" w:line="240" w:lineRule="auto"/>
                        <w:jc w:val="both"/>
                        <w:rPr>
                          <w:rFonts w:ascii="Arial" w:hAnsi="Arial" w:cs="Arial"/>
                          <w:color w:val="000000"/>
                          <w:sz w:val="23"/>
                          <w:szCs w:val="23"/>
                        </w:rPr>
                      </w:pPr>
                      <w:r w:rsidRPr="00464850">
                        <w:rPr>
                          <w:rFonts w:ascii="Arial" w:hAnsi="Arial" w:cs="Arial"/>
                          <w:color w:val="000000"/>
                          <w:sz w:val="23"/>
                          <w:szCs w:val="23"/>
                        </w:rPr>
                        <w:t xml:space="preserve">This Lab </w:t>
                      </w:r>
                      <w:r>
                        <w:rPr>
                          <w:rFonts w:ascii="Arial" w:hAnsi="Arial" w:cs="Arial"/>
                          <w:color w:val="000000"/>
                          <w:sz w:val="23"/>
                          <w:szCs w:val="23"/>
                        </w:rPr>
                        <w:t xml:space="preserve">experiment </w:t>
                      </w:r>
                      <w:r w:rsidRPr="00464850">
                        <w:rPr>
                          <w:rFonts w:ascii="Arial" w:hAnsi="Arial" w:cs="Arial"/>
                          <w:color w:val="000000"/>
                          <w:sz w:val="23"/>
                          <w:szCs w:val="23"/>
                        </w:rPr>
                        <w:t xml:space="preserve">has been designed to </w:t>
                      </w:r>
                      <w:r w:rsidRPr="00F90D91">
                        <w:rPr>
                          <w:rFonts w:ascii="Arial" w:hAnsi="Arial" w:cs="Arial"/>
                          <w:color w:val="000000"/>
                          <w:sz w:val="23"/>
                          <w:szCs w:val="23"/>
                        </w:rPr>
                        <w:t xml:space="preserve">familiarize </w:t>
                      </w:r>
                      <w:r w:rsidRPr="00464850">
                        <w:rPr>
                          <w:rFonts w:ascii="Arial" w:hAnsi="Arial" w:cs="Arial"/>
                          <w:color w:val="000000"/>
                          <w:sz w:val="23"/>
                          <w:szCs w:val="23"/>
                        </w:rPr>
                        <w:t>studen</w:t>
                      </w:r>
                      <w:r>
                        <w:rPr>
                          <w:rFonts w:ascii="Arial" w:hAnsi="Arial" w:cs="Arial"/>
                          <w:color w:val="000000"/>
                          <w:sz w:val="23"/>
                          <w:szCs w:val="23"/>
                        </w:rPr>
                        <w:t xml:space="preserve">ts with </w:t>
                      </w:r>
                      <w:r w:rsidR="00231735">
                        <w:rPr>
                          <w:rFonts w:ascii="Arial" w:hAnsi="Arial" w:cs="Arial"/>
                          <w:color w:val="000000"/>
                          <w:sz w:val="23"/>
                          <w:szCs w:val="23"/>
                        </w:rPr>
                        <w:t>the concepts of Fourier Transform in MATLAB.</w:t>
                      </w:r>
                    </w:p>
                    <w:p w14:paraId="01D7102A" w14:textId="77777777" w:rsidR="0065121E" w:rsidRPr="00BD59F3" w:rsidRDefault="0065121E" w:rsidP="00BD59F3">
                      <w:pPr>
                        <w:autoSpaceDE w:val="0"/>
                        <w:autoSpaceDN w:val="0"/>
                        <w:adjustRightInd w:val="0"/>
                        <w:spacing w:after="0"/>
                        <w:ind w:left="360"/>
                        <w:jc w:val="both"/>
                        <w:rPr>
                          <w:rFonts w:ascii="Arial" w:hAnsi="Arial" w:cs="Arial"/>
                          <w:color w:val="000000"/>
                          <w:sz w:val="23"/>
                          <w:szCs w:val="23"/>
                        </w:rPr>
                      </w:pPr>
                    </w:p>
                  </w:txbxContent>
                </v:textbox>
              </v:shape>
            </w:pict>
          </mc:Fallback>
        </mc:AlternateContent>
      </w:r>
    </w:p>
    <w:p w14:paraId="5B6D02EF" w14:textId="77777777" w:rsidR="00BD59F3" w:rsidRPr="001F1F5F" w:rsidRDefault="00BD59F3" w:rsidP="00103C69">
      <w:pPr>
        <w:spacing w:after="0" w:line="240" w:lineRule="auto"/>
        <w:jc w:val="both"/>
        <w:rPr>
          <w:rFonts w:ascii="Times New Roman" w:hAnsi="Times New Roman"/>
        </w:rPr>
      </w:pPr>
    </w:p>
    <w:p w14:paraId="00166A49" w14:textId="77777777" w:rsidR="00BD59F3" w:rsidRPr="001F1F5F" w:rsidRDefault="00BD59F3" w:rsidP="00103C69">
      <w:pPr>
        <w:spacing w:after="0" w:line="240" w:lineRule="auto"/>
        <w:jc w:val="both"/>
        <w:rPr>
          <w:rFonts w:ascii="Times New Roman" w:hAnsi="Times New Roman"/>
        </w:rPr>
      </w:pPr>
    </w:p>
    <w:p w14:paraId="76F835BA" w14:textId="77777777" w:rsidR="00BD59F3" w:rsidRPr="001F1F5F" w:rsidRDefault="00BD59F3" w:rsidP="00103C69">
      <w:pPr>
        <w:spacing w:after="0" w:line="240" w:lineRule="auto"/>
        <w:jc w:val="both"/>
        <w:rPr>
          <w:rFonts w:ascii="Times New Roman" w:hAnsi="Times New Roman"/>
        </w:rPr>
      </w:pPr>
    </w:p>
    <w:p w14:paraId="2B321E27" w14:textId="77777777" w:rsidR="00BD59F3" w:rsidRPr="001F1F5F" w:rsidRDefault="00BD59F3" w:rsidP="00103C69">
      <w:pPr>
        <w:spacing w:after="0" w:line="240" w:lineRule="auto"/>
        <w:jc w:val="both"/>
        <w:rPr>
          <w:rFonts w:ascii="Times New Roman" w:hAnsi="Times New Roman"/>
        </w:rPr>
      </w:pPr>
    </w:p>
    <w:p w14:paraId="3CBB8FEA" w14:textId="77777777" w:rsidR="00BD59F3" w:rsidRPr="001F1F5F" w:rsidRDefault="00BD59F3" w:rsidP="00103C69">
      <w:pPr>
        <w:spacing w:after="0" w:line="240" w:lineRule="auto"/>
        <w:jc w:val="both"/>
        <w:rPr>
          <w:rFonts w:ascii="Times New Roman" w:hAnsi="Times New Roman"/>
        </w:rPr>
      </w:pPr>
    </w:p>
    <w:p w14:paraId="028CE45F" w14:textId="77777777" w:rsidR="00BD59F3" w:rsidRPr="001F1F5F" w:rsidRDefault="00BD59F3" w:rsidP="00103C69">
      <w:pPr>
        <w:spacing w:after="0" w:line="240" w:lineRule="auto"/>
        <w:jc w:val="both"/>
        <w:rPr>
          <w:rFonts w:ascii="Times New Roman" w:hAnsi="Times New Roman"/>
        </w:rPr>
      </w:pPr>
    </w:p>
    <w:p w14:paraId="7221B440" w14:textId="77777777" w:rsidR="00BD59F3" w:rsidRPr="001F1F5F" w:rsidRDefault="00BD59F3" w:rsidP="00103C69">
      <w:pPr>
        <w:spacing w:after="0" w:line="240" w:lineRule="auto"/>
        <w:jc w:val="both"/>
        <w:rPr>
          <w:rFonts w:ascii="Times New Roman" w:hAnsi="Times New Roman"/>
          <w:b/>
          <w:sz w:val="24"/>
          <w:szCs w:val="24"/>
        </w:rPr>
      </w:pPr>
      <w:r w:rsidRPr="001F1F5F">
        <w:rPr>
          <w:rFonts w:ascii="Times New Roman" w:hAnsi="Times New Roman"/>
          <w:b/>
          <w:sz w:val="24"/>
          <w:szCs w:val="24"/>
        </w:rPr>
        <w:t>Lab Instructions</w:t>
      </w:r>
    </w:p>
    <w:p w14:paraId="120CEDBF" w14:textId="77777777" w:rsidR="00BD59F3" w:rsidRPr="001F1F5F" w:rsidRDefault="00BD59F3" w:rsidP="00103C69">
      <w:pPr>
        <w:pStyle w:val="ListParagraph"/>
        <w:numPr>
          <w:ilvl w:val="0"/>
          <w:numId w:val="3"/>
        </w:numPr>
        <w:autoSpaceDE w:val="0"/>
        <w:autoSpaceDN w:val="0"/>
        <w:adjustRightInd w:val="0"/>
        <w:spacing w:after="0" w:line="240" w:lineRule="auto"/>
        <w:jc w:val="both"/>
        <w:rPr>
          <w:rFonts w:ascii="Times New Roman" w:hAnsi="Times New Roman"/>
        </w:rPr>
      </w:pPr>
      <w:r w:rsidRPr="001F1F5F">
        <w:rPr>
          <w:rFonts w:ascii="Times New Roman" w:hAnsi="Times New Roman"/>
        </w:rPr>
        <w:t xml:space="preserve">This lab activity comprises of three parts: Pre-lab, Lab Exercises, and Post-Lab Viva session. </w:t>
      </w:r>
    </w:p>
    <w:p w14:paraId="1509718F" w14:textId="77777777" w:rsidR="00BD59F3" w:rsidRPr="001F1F5F" w:rsidRDefault="00BD59F3" w:rsidP="00103C69">
      <w:pPr>
        <w:pStyle w:val="ListParagraph"/>
        <w:numPr>
          <w:ilvl w:val="0"/>
          <w:numId w:val="3"/>
        </w:numPr>
        <w:autoSpaceDE w:val="0"/>
        <w:autoSpaceDN w:val="0"/>
        <w:adjustRightInd w:val="0"/>
        <w:spacing w:after="0" w:line="240" w:lineRule="auto"/>
        <w:jc w:val="both"/>
        <w:rPr>
          <w:rFonts w:ascii="Times New Roman" w:hAnsi="Times New Roman"/>
        </w:rPr>
      </w:pPr>
      <w:r w:rsidRPr="001F1F5F">
        <w:rPr>
          <w:rFonts w:ascii="Times New Roman" w:hAnsi="Times New Roman"/>
        </w:rPr>
        <w:t xml:space="preserve">The lab report shall be uploaded on LMS before next scheduled lab. The Pre-lab tasks should be completed before coming to the lab and </w:t>
      </w:r>
      <w:r w:rsidR="00961AC9" w:rsidRPr="001F1F5F">
        <w:rPr>
          <w:rFonts w:ascii="Times New Roman" w:hAnsi="Times New Roman"/>
        </w:rPr>
        <w:t>soft</w:t>
      </w:r>
      <w:ins w:id="0" w:author="Muhammad Khan" w:date="2014-02-04T22:54:00Z">
        <w:r w:rsidR="00E06F65" w:rsidRPr="001F1F5F">
          <w:rPr>
            <w:rFonts w:ascii="Times New Roman" w:hAnsi="Times New Roman"/>
          </w:rPr>
          <w:t xml:space="preserve"> </w:t>
        </w:r>
      </w:ins>
      <w:r w:rsidRPr="001F1F5F">
        <w:rPr>
          <w:rFonts w:ascii="Times New Roman" w:hAnsi="Times New Roman"/>
        </w:rPr>
        <w:t xml:space="preserve">copy of Pre-lab session should be deposited </w:t>
      </w:r>
      <w:r w:rsidR="00961AC9" w:rsidRPr="001F1F5F">
        <w:rPr>
          <w:rFonts w:ascii="Times New Roman" w:hAnsi="Times New Roman"/>
        </w:rPr>
        <w:t>on LMS prior to</w:t>
      </w:r>
      <w:r w:rsidRPr="001F1F5F">
        <w:rPr>
          <w:rFonts w:ascii="Times New Roman" w:hAnsi="Times New Roman"/>
        </w:rPr>
        <w:t xml:space="preserve"> start of the lab for necessary evaluation. </w:t>
      </w:r>
      <w:r w:rsidR="006F1761" w:rsidRPr="001F1F5F">
        <w:rPr>
          <w:rFonts w:ascii="Times New Roman" w:hAnsi="Times New Roman"/>
        </w:rPr>
        <w:t>T</w:t>
      </w:r>
      <w:r w:rsidRPr="001F1F5F">
        <w:rPr>
          <w:rFonts w:ascii="Times New Roman" w:hAnsi="Times New Roman"/>
        </w:rPr>
        <w:t xml:space="preserve">he </w:t>
      </w:r>
      <w:r w:rsidR="006F1761" w:rsidRPr="001F1F5F">
        <w:rPr>
          <w:rFonts w:ascii="Times New Roman" w:hAnsi="Times New Roman"/>
        </w:rPr>
        <w:t xml:space="preserve">lab </w:t>
      </w:r>
      <w:r w:rsidRPr="001F1F5F">
        <w:rPr>
          <w:rFonts w:ascii="Times New Roman" w:hAnsi="Times New Roman"/>
        </w:rPr>
        <w:t>report</w:t>
      </w:r>
      <w:r w:rsidR="006F1761" w:rsidRPr="001F1F5F">
        <w:rPr>
          <w:rFonts w:ascii="Times New Roman" w:hAnsi="Times New Roman"/>
        </w:rPr>
        <w:t xml:space="preserve"> should </w:t>
      </w:r>
      <w:r w:rsidRPr="001F1F5F">
        <w:rPr>
          <w:rFonts w:ascii="Times New Roman" w:hAnsi="Times New Roman"/>
        </w:rPr>
        <w:t>be submitted on LMS</w:t>
      </w:r>
      <w:ins w:id="1" w:author="Muhammad Khan" w:date="2014-02-04T22:55:00Z">
        <w:r w:rsidR="00E06F65" w:rsidRPr="001F1F5F">
          <w:rPr>
            <w:rFonts w:ascii="Times New Roman" w:hAnsi="Times New Roman"/>
          </w:rPr>
          <w:t xml:space="preserve"> </w:t>
        </w:r>
      </w:ins>
      <w:r w:rsidR="00486A92" w:rsidRPr="001F1F5F">
        <w:rPr>
          <w:rFonts w:ascii="Times New Roman" w:hAnsi="Times New Roman"/>
        </w:rPr>
        <w:t>separately</w:t>
      </w:r>
      <w:r w:rsidRPr="001F1F5F">
        <w:rPr>
          <w:rFonts w:ascii="Times New Roman" w:hAnsi="Times New Roman"/>
        </w:rPr>
        <w:t>.</w:t>
      </w:r>
    </w:p>
    <w:p w14:paraId="26564521" w14:textId="77777777" w:rsidR="006F1761" w:rsidRPr="001F1F5F" w:rsidRDefault="00BD59F3" w:rsidP="00103C69">
      <w:pPr>
        <w:pStyle w:val="ListParagraph"/>
        <w:numPr>
          <w:ilvl w:val="0"/>
          <w:numId w:val="2"/>
        </w:numPr>
        <w:autoSpaceDE w:val="0"/>
        <w:autoSpaceDN w:val="0"/>
        <w:adjustRightInd w:val="0"/>
        <w:spacing w:after="0" w:line="240" w:lineRule="auto"/>
        <w:ind w:left="810" w:hanging="450"/>
        <w:jc w:val="both"/>
        <w:rPr>
          <w:rFonts w:ascii="Times New Roman" w:hAnsi="Times New Roman"/>
        </w:rPr>
      </w:pPr>
      <w:r w:rsidRPr="001F1F5F">
        <w:rPr>
          <w:rFonts w:ascii="Times New Roman" w:hAnsi="Times New Roman"/>
        </w:rPr>
        <w:t xml:space="preserve"> The students should perform and demonstrate each lab task separately for step-wise evaluation (please ensure that course instructor/lab engineer has </w:t>
      </w:r>
      <w:r w:rsidR="006F1761" w:rsidRPr="001F1F5F">
        <w:rPr>
          <w:rFonts w:ascii="Times New Roman" w:hAnsi="Times New Roman"/>
        </w:rPr>
        <w:t>ascertained the</w:t>
      </w:r>
      <w:r w:rsidRPr="001F1F5F">
        <w:rPr>
          <w:rFonts w:ascii="Times New Roman" w:hAnsi="Times New Roman"/>
        </w:rPr>
        <w:t xml:space="preserve"> functional verification</w:t>
      </w:r>
      <w:r w:rsidR="006F1761" w:rsidRPr="001F1F5F">
        <w:rPr>
          <w:rFonts w:ascii="Times New Roman" w:hAnsi="Times New Roman"/>
        </w:rPr>
        <w:t xml:space="preserve"> of implemented algorithm).</w:t>
      </w:r>
    </w:p>
    <w:p w14:paraId="56A6D615" w14:textId="77777777" w:rsidR="00BD59F3" w:rsidRPr="001F1F5F" w:rsidRDefault="00BD59F3" w:rsidP="00103C69">
      <w:pPr>
        <w:pStyle w:val="ListParagraph"/>
        <w:numPr>
          <w:ilvl w:val="0"/>
          <w:numId w:val="2"/>
        </w:numPr>
        <w:autoSpaceDE w:val="0"/>
        <w:autoSpaceDN w:val="0"/>
        <w:adjustRightInd w:val="0"/>
        <w:spacing w:after="0" w:line="240" w:lineRule="auto"/>
        <w:ind w:left="810" w:hanging="450"/>
        <w:jc w:val="both"/>
        <w:rPr>
          <w:rFonts w:ascii="Times New Roman" w:hAnsi="Times New Roman"/>
        </w:rPr>
      </w:pPr>
      <w:r w:rsidRPr="001F1F5F">
        <w:rPr>
          <w:rFonts w:ascii="Times New Roman" w:hAnsi="Times New Roman"/>
        </w:rPr>
        <w:t>Only those tasks that completed during the allocated lab time will be credited to the students. Students are however encouraged to practice on their own in spare time for enhancing their skills.</w:t>
      </w:r>
    </w:p>
    <w:p w14:paraId="596FCE53" w14:textId="77777777" w:rsidR="00BD59F3" w:rsidRPr="001F1F5F" w:rsidRDefault="00BD59F3" w:rsidP="00103C69">
      <w:pPr>
        <w:spacing w:after="0" w:line="240" w:lineRule="auto"/>
        <w:jc w:val="both"/>
        <w:rPr>
          <w:rFonts w:ascii="Times New Roman" w:hAnsi="Times New Roman"/>
          <w:b/>
          <w:sz w:val="24"/>
          <w:szCs w:val="24"/>
        </w:rPr>
      </w:pPr>
      <w:r w:rsidRPr="001F1F5F">
        <w:rPr>
          <w:rFonts w:ascii="Times New Roman" w:hAnsi="Times New Roman"/>
          <w:b/>
          <w:sz w:val="24"/>
          <w:szCs w:val="24"/>
        </w:rPr>
        <w:t>Lab Report Instructions</w:t>
      </w:r>
    </w:p>
    <w:p w14:paraId="314B392B" w14:textId="77777777" w:rsidR="00BD59F3" w:rsidRPr="001F1F5F" w:rsidRDefault="00BD59F3" w:rsidP="00103C69">
      <w:pPr>
        <w:pStyle w:val="ListParagraph"/>
        <w:autoSpaceDE w:val="0"/>
        <w:autoSpaceDN w:val="0"/>
        <w:adjustRightInd w:val="0"/>
        <w:spacing w:after="0" w:line="240" w:lineRule="auto"/>
        <w:ind w:left="0"/>
        <w:jc w:val="both"/>
        <w:rPr>
          <w:rFonts w:ascii="Times New Roman" w:hAnsi="Times New Roman"/>
        </w:rPr>
      </w:pPr>
      <w:r w:rsidRPr="001F1F5F">
        <w:rPr>
          <w:rFonts w:ascii="Times New Roman" w:hAnsi="Times New Roman"/>
        </w:rPr>
        <w:t>All questions should be answered precisely to get maximum credit. Lab report must ensure following items:</w:t>
      </w:r>
    </w:p>
    <w:p w14:paraId="2DDCF97E" w14:textId="77777777" w:rsidR="00BD59F3" w:rsidRPr="001F1F5F" w:rsidRDefault="00BD59F3" w:rsidP="00103C69">
      <w:pPr>
        <w:pStyle w:val="ListParagraph"/>
        <w:numPr>
          <w:ilvl w:val="0"/>
          <w:numId w:val="5"/>
        </w:numPr>
        <w:spacing w:after="0" w:line="240" w:lineRule="auto"/>
        <w:jc w:val="both"/>
        <w:rPr>
          <w:rFonts w:ascii="Times New Roman" w:hAnsi="Times New Roman"/>
        </w:rPr>
      </w:pPr>
      <w:r w:rsidRPr="001F1F5F">
        <w:rPr>
          <w:rFonts w:ascii="Times New Roman" w:hAnsi="Times New Roman"/>
        </w:rPr>
        <w:t>Lab objectives</w:t>
      </w:r>
    </w:p>
    <w:p w14:paraId="115C2C92" w14:textId="77777777" w:rsidR="00BD59F3" w:rsidRPr="001F1F5F" w:rsidRDefault="00BD59F3" w:rsidP="00103C69">
      <w:pPr>
        <w:pStyle w:val="ListParagraph"/>
        <w:numPr>
          <w:ilvl w:val="0"/>
          <w:numId w:val="5"/>
        </w:numPr>
        <w:spacing w:after="0" w:line="240" w:lineRule="auto"/>
        <w:jc w:val="both"/>
        <w:rPr>
          <w:rFonts w:ascii="Times New Roman" w:hAnsi="Times New Roman"/>
        </w:rPr>
      </w:pPr>
      <w:r w:rsidRPr="001F1F5F">
        <w:rPr>
          <w:rFonts w:ascii="Times New Roman" w:hAnsi="Times New Roman"/>
        </w:rPr>
        <w:t>MATLAB codes</w:t>
      </w:r>
    </w:p>
    <w:p w14:paraId="18268FB1" w14:textId="77777777" w:rsidR="00BD59F3" w:rsidRPr="001F1F5F" w:rsidRDefault="00BD59F3" w:rsidP="00103C69">
      <w:pPr>
        <w:pStyle w:val="ListParagraph"/>
        <w:numPr>
          <w:ilvl w:val="0"/>
          <w:numId w:val="5"/>
        </w:numPr>
        <w:spacing w:after="0" w:line="240" w:lineRule="auto"/>
        <w:jc w:val="both"/>
        <w:rPr>
          <w:rFonts w:ascii="Times New Roman" w:hAnsi="Times New Roman"/>
        </w:rPr>
      </w:pPr>
      <w:r w:rsidRPr="001F1F5F">
        <w:rPr>
          <w:rFonts w:ascii="Times New Roman" w:hAnsi="Times New Roman"/>
        </w:rPr>
        <w:t>Results (graphs/tables) duly commented and discussed</w:t>
      </w:r>
    </w:p>
    <w:p w14:paraId="1A634B0D" w14:textId="77777777" w:rsidR="00BD59F3" w:rsidRPr="001F1F5F" w:rsidRDefault="00BD59F3" w:rsidP="00103C69">
      <w:pPr>
        <w:pStyle w:val="ListParagraph"/>
        <w:numPr>
          <w:ilvl w:val="0"/>
          <w:numId w:val="5"/>
        </w:numPr>
        <w:spacing w:after="0" w:line="240" w:lineRule="auto"/>
        <w:jc w:val="both"/>
        <w:rPr>
          <w:rFonts w:ascii="Times New Roman" w:hAnsi="Times New Roman"/>
        </w:rPr>
      </w:pPr>
      <w:r w:rsidRPr="001F1F5F">
        <w:rPr>
          <w:rFonts w:ascii="Times New Roman" w:hAnsi="Times New Roman"/>
        </w:rPr>
        <w:t>Conclusion</w:t>
      </w:r>
    </w:p>
    <w:p w14:paraId="6E42EBB7" w14:textId="77777777" w:rsidR="00BD59F3" w:rsidRPr="001F1F5F" w:rsidRDefault="00BD59F3" w:rsidP="00103C69">
      <w:pPr>
        <w:spacing w:after="0"/>
        <w:jc w:val="both"/>
        <w:rPr>
          <w:rFonts w:ascii="Times New Roman" w:hAnsi="Times New Roman"/>
        </w:rPr>
      </w:pPr>
    </w:p>
    <w:p w14:paraId="1859BBF3" w14:textId="77777777" w:rsidR="00BD59F3" w:rsidRPr="001F1F5F" w:rsidRDefault="00BD59F3" w:rsidP="00103C69">
      <w:pPr>
        <w:autoSpaceDE w:val="0"/>
        <w:autoSpaceDN w:val="0"/>
        <w:adjustRightInd w:val="0"/>
        <w:spacing w:after="0" w:line="240" w:lineRule="auto"/>
        <w:jc w:val="both"/>
        <w:rPr>
          <w:rFonts w:ascii="Times New Roman" w:hAnsi="Times New Roman"/>
        </w:rPr>
      </w:pPr>
    </w:p>
    <w:p w14:paraId="458C257B" w14:textId="77777777" w:rsidR="00BD59F3" w:rsidRPr="001F1F5F" w:rsidRDefault="00BD59F3" w:rsidP="00103C69">
      <w:pPr>
        <w:spacing w:after="0" w:line="240" w:lineRule="auto"/>
        <w:jc w:val="both"/>
        <w:rPr>
          <w:rFonts w:ascii="Times New Roman" w:hAnsi="Times New Roman"/>
        </w:rPr>
      </w:pPr>
      <w:r w:rsidRPr="001F1F5F">
        <w:rPr>
          <w:rFonts w:ascii="Times New Roman" w:hAnsi="Times New Roman"/>
        </w:rPr>
        <w:br w:type="page"/>
      </w:r>
    </w:p>
    <w:p w14:paraId="2C86AF1C" w14:textId="77777777" w:rsidR="00231735" w:rsidRPr="001F1F5F" w:rsidRDefault="00231735" w:rsidP="00231735">
      <w:pPr>
        <w:rPr>
          <w:rFonts w:ascii="Times New Roman" w:hAnsi="Times New Roman"/>
          <w:bCs/>
        </w:rPr>
      </w:pPr>
    </w:p>
    <w:p w14:paraId="45F88D54" w14:textId="77777777" w:rsidR="00231735" w:rsidRPr="001F1F5F" w:rsidRDefault="00231735" w:rsidP="00231735">
      <w:pPr>
        <w:rPr>
          <w:rFonts w:ascii="Times New Roman" w:hAnsi="Times New Roman"/>
          <w:b/>
          <w:bCs/>
        </w:rPr>
      </w:pPr>
      <w:r w:rsidRPr="001F1F5F">
        <w:rPr>
          <w:rFonts w:ascii="Times New Roman" w:hAnsi="Times New Roman"/>
          <w:b/>
          <w:bCs/>
        </w:rPr>
        <w:t>Pre-Lab Tasks:</w:t>
      </w:r>
    </w:p>
    <w:p w14:paraId="6B52A648" w14:textId="77777777" w:rsidR="00231735" w:rsidRPr="001F1F5F" w:rsidRDefault="0041267B" w:rsidP="00231735">
      <w:pPr>
        <w:jc w:val="both"/>
        <w:rPr>
          <w:rFonts w:ascii="Times New Roman" w:hAnsi="Times New Roman"/>
          <w:bCs/>
        </w:rPr>
      </w:pPr>
      <w:r>
        <w:rPr>
          <w:rFonts w:ascii="Times New Roman" w:hAnsi="Times New Roman"/>
          <w:bCs/>
        </w:rPr>
        <w:t>If x(n) is absolutely summ</w:t>
      </w:r>
      <w:r w:rsidR="00231735" w:rsidRPr="001F1F5F">
        <w:rPr>
          <w:rFonts w:ascii="Times New Roman" w:hAnsi="Times New Roman"/>
          <w:bCs/>
        </w:rPr>
        <w:t>able:</w:t>
      </w:r>
    </w:p>
    <w:p w14:paraId="5CC1FF08" w14:textId="77777777" w:rsidR="00231735" w:rsidRPr="001F1F5F" w:rsidRDefault="002C160B" w:rsidP="00231735">
      <w:pPr>
        <w:jc w:val="both"/>
        <w:rPr>
          <w:rFonts w:ascii="Times New Roman" w:hAnsi="Times New Roman"/>
          <w:bCs/>
        </w:rPr>
      </w:pPr>
      <w:r>
        <w:rPr>
          <w:rFonts w:ascii="Times New Roman" w:hAnsi="Times New Roman"/>
          <w:bCs/>
          <w:noProof/>
        </w:rPr>
        <w:object w:dxaOrig="1440" w:dyaOrig="1440" w14:anchorId="65EBE9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32" type="#_x0000_t75" style="position:absolute;left:0;text-align:left;margin-left:43.5pt;margin-top:7.9pt;width:1in;height:23pt;z-index:251660288">
            <v:imagedata r:id="rId8" o:title=""/>
          </v:shape>
          <o:OLEObject Type="Embed" ProgID="Equation.3" ShapeID="Object 4" DrawAspect="Content" ObjectID="_1525157375" r:id="rId9"/>
        </w:object>
      </w:r>
    </w:p>
    <w:p w14:paraId="1961BEE2" w14:textId="77777777" w:rsidR="00231735" w:rsidRPr="001F1F5F" w:rsidRDefault="00231735" w:rsidP="00231735">
      <w:pPr>
        <w:jc w:val="both"/>
        <w:rPr>
          <w:rFonts w:ascii="Times New Roman" w:hAnsi="Times New Roman"/>
          <w:bCs/>
        </w:rPr>
      </w:pPr>
    </w:p>
    <w:p w14:paraId="55E4A9EF" w14:textId="77777777" w:rsidR="00231735" w:rsidRPr="001F1F5F" w:rsidRDefault="00231735" w:rsidP="00231735">
      <w:pPr>
        <w:jc w:val="both"/>
        <w:rPr>
          <w:rFonts w:ascii="Times New Roman" w:hAnsi="Times New Roman"/>
          <w:bCs/>
        </w:rPr>
      </w:pPr>
      <w:r w:rsidRPr="001F1F5F">
        <w:rPr>
          <w:rFonts w:ascii="Times New Roman" w:hAnsi="Times New Roman"/>
          <w:bCs/>
        </w:rPr>
        <w:t>Then, discrete-time Fourier transform</w:t>
      </w:r>
      <w:r w:rsidR="0041267B">
        <w:rPr>
          <w:rFonts w:ascii="Times New Roman" w:hAnsi="Times New Roman"/>
          <w:bCs/>
        </w:rPr>
        <w:t xml:space="preserve"> </w:t>
      </w:r>
      <w:r w:rsidRPr="001F1F5F">
        <w:rPr>
          <w:rFonts w:ascii="Times New Roman" w:hAnsi="Times New Roman"/>
          <w:bCs/>
        </w:rPr>
        <w:t>(DTFT)</w:t>
      </w:r>
      <w:r w:rsidR="0041267B">
        <w:rPr>
          <w:rFonts w:ascii="Times New Roman" w:hAnsi="Times New Roman"/>
          <w:bCs/>
        </w:rPr>
        <w:t xml:space="preserve"> is defined in the following way</w:t>
      </w:r>
      <w:r w:rsidRPr="001F1F5F">
        <w:rPr>
          <w:rFonts w:ascii="Times New Roman" w:hAnsi="Times New Roman"/>
          <w:bCs/>
        </w:rPr>
        <w:t>:</w:t>
      </w:r>
    </w:p>
    <w:p w14:paraId="40581AC1" w14:textId="77777777" w:rsidR="00231735" w:rsidRPr="001F1F5F" w:rsidRDefault="002C160B" w:rsidP="00231735">
      <w:pPr>
        <w:jc w:val="both"/>
        <w:rPr>
          <w:rFonts w:ascii="Times New Roman" w:hAnsi="Times New Roman"/>
          <w:bCs/>
        </w:rPr>
      </w:pPr>
      <w:r>
        <w:rPr>
          <w:rFonts w:ascii="Times New Roman" w:hAnsi="Times New Roman"/>
          <w:bCs/>
          <w:noProof/>
        </w:rPr>
        <w:object w:dxaOrig="1440" w:dyaOrig="1440" w14:anchorId="265C8FBB">
          <v:shape id="Object 5" o:spid="_x0000_s1033" type="#_x0000_t75" style="position:absolute;left:0;text-align:left;margin-left:43.5pt;margin-top:11.2pt;width:166pt;height:23pt;z-index:251661312">
            <v:imagedata r:id="rId10" o:title=""/>
          </v:shape>
          <o:OLEObject Type="Embed" ProgID="Equation.3" ShapeID="Object 5" DrawAspect="Content" ObjectID="_1525157376" r:id="rId11"/>
        </w:object>
      </w:r>
    </w:p>
    <w:p w14:paraId="0F072B4B" w14:textId="77777777" w:rsidR="00231735" w:rsidRPr="001F1F5F" w:rsidRDefault="00231735" w:rsidP="00231735">
      <w:pPr>
        <w:jc w:val="both"/>
        <w:rPr>
          <w:rFonts w:ascii="Times New Roman" w:hAnsi="Times New Roman"/>
          <w:bCs/>
        </w:rPr>
      </w:pPr>
    </w:p>
    <w:p w14:paraId="2114932C" w14:textId="77777777" w:rsidR="00231735" w:rsidRPr="001F1F5F" w:rsidRDefault="00231735" w:rsidP="00231735">
      <w:pPr>
        <w:jc w:val="both"/>
        <w:rPr>
          <w:rFonts w:ascii="Times New Roman" w:hAnsi="Times New Roman"/>
          <w:bCs/>
        </w:rPr>
      </w:pPr>
      <w:r w:rsidRPr="001F1F5F">
        <w:rPr>
          <w:rFonts w:ascii="Times New Roman" w:hAnsi="Times New Roman"/>
          <w:bCs/>
        </w:rPr>
        <w:t>Inverse discrete-time Fourier transform</w:t>
      </w:r>
      <w:r w:rsidR="0041267B">
        <w:rPr>
          <w:rFonts w:ascii="Times New Roman" w:hAnsi="Times New Roman"/>
          <w:bCs/>
        </w:rPr>
        <w:t xml:space="preserve"> </w:t>
      </w:r>
      <w:r w:rsidRPr="001F1F5F">
        <w:rPr>
          <w:rFonts w:ascii="Times New Roman" w:hAnsi="Times New Roman"/>
          <w:bCs/>
        </w:rPr>
        <w:t>(IDTFT) of X(e</w:t>
      </w:r>
      <w:r w:rsidRPr="0041267B">
        <w:rPr>
          <w:rFonts w:ascii="Times New Roman" w:hAnsi="Times New Roman"/>
          <w:bCs/>
          <w:vertAlign w:val="superscript"/>
        </w:rPr>
        <w:t>jw</w:t>
      </w:r>
      <w:r w:rsidRPr="001F1F5F">
        <w:rPr>
          <w:rFonts w:ascii="Times New Roman" w:hAnsi="Times New Roman"/>
          <w:bCs/>
        </w:rPr>
        <w:t>):</w:t>
      </w:r>
    </w:p>
    <w:p w14:paraId="2D5EB7EE" w14:textId="77777777" w:rsidR="00231735" w:rsidRPr="001F1F5F" w:rsidRDefault="002C160B" w:rsidP="00231735">
      <w:pPr>
        <w:jc w:val="both"/>
        <w:rPr>
          <w:rFonts w:ascii="Times New Roman" w:hAnsi="Times New Roman"/>
          <w:bCs/>
        </w:rPr>
      </w:pPr>
      <w:r>
        <w:rPr>
          <w:rFonts w:ascii="Times New Roman" w:hAnsi="Times New Roman"/>
          <w:bCs/>
          <w:noProof/>
        </w:rPr>
        <w:object w:dxaOrig="1440" w:dyaOrig="1440" w14:anchorId="4802B780">
          <v:shape id="Object 6" o:spid="_x0000_s1034" type="#_x0000_t75" style="position:absolute;left:0;text-align:left;margin-left:43.5pt;margin-top:4.05pt;width:207pt;height:31pt;z-index:251662336">
            <v:imagedata r:id="rId12" o:title=""/>
          </v:shape>
          <o:OLEObject Type="Embed" ProgID="Equation.3" ShapeID="Object 6" DrawAspect="Content" ObjectID="_1525157377" r:id="rId13"/>
        </w:object>
      </w:r>
    </w:p>
    <w:p w14:paraId="25C3011A" w14:textId="77777777" w:rsidR="00231735" w:rsidRPr="001F1F5F" w:rsidRDefault="00231735" w:rsidP="00231735">
      <w:pPr>
        <w:jc w:val="both"/>
        <w:rPr>
          <w:rFonts w:ascii="Times New Roman" w:hAnsi="Times New Roman"/>
          <w:bCs/>
        </w:rPr>
      </w:pPr>
    </w:p>
    <w:p w14:paraId="450DFB8A" w14:textId="77777777" w:rsidR="00231735" w:rsidRPr="001F1F5F" w:rsidRDefault="00231735" w:rsidP="00231735">
      <w:pPr>
        <w:jc w:val="both"/>
        <w:rPr>
          <w:rFonts w:ascii="Times New Roman" w:hAnsi="Times New Roman"/>
          <w:b/>
          <w:bCs/>
        </w:rPr>
      </w:pPr>
      <w:r w:rsidRPr="001F1F5F">
        <w:rPr>
          <w:rFonts w:ascii="Times New Roman" w:hAnsi="Times New Roman"/>
          <w:b/>
          <w:bCs/>
        </w:rPr>
        <w:t>Periodicity</w:t>
      </w:r>
    </w:p>
    <w:p w14:paraId="4477C6B5" w14:textId="77777777" w:rsidR="00231735" w:rsidRPr="001F1F5F" w:rsidRDefault="00231735" w:rsidP="00231735">
      <w:pPr>
        <w:jc w:val="both"/>
        <w:rPr>
          <w:rFonts w:ascii="Times New Roman" w:hAnsi="Times New Roman"/>
          <w:bCs/>
        </w:rPr>
      </w:pPr>
      <w:r w:rsidRPr="001F1F5F">
        <w:rPr>
          <w:rFonts w:ascii="Times New Roman" w:hAnsi="Times New Roman"/>
          <w:bCs/>
        </w:rPr>
        <w:t>The DTFT X(e</w:t>
      </w:r>
      <w:r w:rsidRPr="001F1F5F">
        <w:rPr>
          <w:rFonts w:ascii="Times New Roman" w:hAnsi="Times New Roman"/>
          <w:bCs/>
          <w:vertAlign w:val="superscript"/>
        </w:rPr>
        <w:t>jw</w:t>
      </w:r>
      <w:r w:rsidRPr="001F1F5F">
        <w:rPr>
          <w:rFonts w:ascii="Times New Roman" w:hAnsi="Times New Roman"/>
          <w:bCs/>
        </w:rPr>
        <w:t>) is periodic in w with period 2</w:t>
      </w:r>
      <w:r w:rsidRPr="001F1F5F">
        <w:rPr>
          <w:rFonts w:ascii="Times New Roman" w:hAnsi="Times New Roman"/>
          <w:bCs/>
        </w:rPr>
        <w:sym w:font="Symbol" w:char="0070"/>
      </w:r>
      <w:r w:rsidRPr="001F1F5F">
        <w:rPr>
          <w:rFonts w:ascii="Times New Roman" w:hAnsi="Times New Roman"/>
          <w:bCs/>
        </w:rPr>
        <w:t>:</w:t>
      </w:r>
    </w:p>
    <w:p w14:paraId="420EE4F8" w14:textId="77777777" w:rsidR="00231735" w:rsidRPr="001F1F5F" w:rsidRDefault="00231735" w:rsidP="00231735">
      <w:pPr>
        <w:jc w:val="both"/>
        <w:rPr>
          <w:rFonts w:ascii="Times New Roman" w:hAnsi="Times New Roman"/>
          <w:bCs/>
        </w:rPr>
      </w:pPr>
      <w:r w:rsidRPr="001F1F5F">
        <w:rPr>
          <w:rFonts w:ascii="Times New Roman" w:hAnsi="Times New Roman"/>
          <w:bCs/>
        </w:rPr>
        <w:t>Implication:</w:t>
      </w:r>
    </w:p>
    <w:p w14:paraId="5072E86B" w14:textId="77777777" w:rsidR="00231735" w:rsidRPr="001F1F5F" w:rsidRDefault="00231735" w:rsidP="00231735">
      <w:pPr>
        <w:jc w:val="both"/>
        <w:rPr>
          <w:rFonts w:ascii="Times New Roman" w:hAnsi="Times New Roman"/>
          <w:bCs/>
        </w:rPr>
      </w:pPr>
      <w:r w:rsidRPr="001F1F5F">
        <w:rPr>
          <w:rFonts w:ascii="Times New Roman" w:hAnsi="Times New Roman"/>
          <w:bCs/>
        </w:rPr>
        <w:t>We need only one period of X(e</w:t>
      </w:r>
      <w:r w:rsidRPr="0041267B">
        <w:rPr>
          <w:rFonts w:ascii="Times New Roman" w:hAnsi="Times New Roman"/>
          <w:bCs/>
          <w:vertAlign w:val="superscript"/>
        </w:rPr>
        <w:t>jw</w:t>
      </w:r>
      <w:r w:rsidRPr="001F1F5F">
        <w:rPr>
          <w:rFonts w:ascii="Times New Roman" w:hAnsi="Times New Roman"/>
          <w:bCs/>
        </w:rPr>
        <w:t>)</w:t>
      </w:r>
    </w:p>
    <w:p w14:paraId="634B210B" w14:textId="77777777" w:rsidR="00231735" w:rsidRPr="001F1F5F" w:rsidRDefault="00231735" w:rsidP="00231735">
      <w:pPr>
        <w:jc w:val="both"/>
        <w:rPr>
          <w:rFonts w:ascii="Times New Roman" w:hAnsi="Times New Roman"/>
          <w:bCs/>
        </w:rPr>
      </w:pPr>
      <w:r w:rsidRPr="001F1F5F">
        <w:rPr>
          <w:rFonts w:ascii="Times New Roman" w:hAnsi="Times New Roman"/>
          <w:bCs/>
        </w:rPr>
        <w:t>i.e. w</w:t>
      </w:r>
      <w:r w:rsidRPr="001F1F5F">
        <w:rPr>
          <w:rFonts w:ascii="Times New Roman" w:hAnsi="Times New Roman"/>
          <w:bCs/>
        </w:rPr>
        <w:sym w:font="Symbol" w:char="00CE"/>
      </w:r>
      <w:r w:rsidRPr="001F1F5F">
        <w:rPr>
          <w:rFonts w:ascii="Times New Roman" w:hAnsi="Times New Roman"/>
          <w:bCs/>
        </w:rPr>
        <w:t>[0,2</w:t>
      </w:r>
      <w:r w:rsidRPr="001F1F5F">
        <w:rPr>
          <w:rFonts w:ascii="Times New Roman" w:hAnsi="Times New Roman"/>
          <w:bCs/>
        </w:rPr>
        <w:sym w:font="Symbol" w:char="0070"/>
      </w:r>
      <w:r w:rsidRPr="001F1F5F">
        <w:rPr>
          <w:rFonts w:ascii="Times New Roman" w:hAnsi="Times New Roman"/>
          <w:bCs/>
        </w:rPr>
        <w:t xml:space="preserve">], or [- </w:t>
      </w:r>
      <w:r w:rsidRPr="001F1F5F">
        <w:rPr>
          <w:rFonts w:ascii="Times New Roman" w:hAnsi="Times New Roman"/>
          <w:bCs/>
        </w:rPr>
        <w:sym w:font="Symbol" w:char="0070"/>
      </w:r>
      <w:r w:rsidRPr="001F1F5F">
        <w:rPr>
          <w:rFonts w:ascii="Times New Roman" w:hAnsi="Times New Roman"/>
          <w:bCs/>
        </w:rPr>
        <w:t xml:space="preserve">, </w:t>
      </w:r>
      <w:r w:rsidRPr="001F1F5F">
        <w:rPr>
          <w:rFonts w:ascii="Times New Roman" w:hAnsi="Times New Roman"/>
          <w:bCs/>
        </w:rPr>
        <w:sym w:font="Symbol" w:char="0070"/>
      </w:r>
      <w:r w:rsidRPr="001F1F5F">
        <w:rPr>
          <w:rFonts w:ascii="Times New Roman" w:hAnsi="Times New Roman"/>
          <w:bCs/>
        </w:rPr>
        <w:t>], ect.</w:t>
      </w:r>
    </w:p>
    <w:p w14:paraId="543F8A79" w14:textId="77777777" w:rsidR="00231735" w:rsidRPr="001F1F5F" w:rsidRDefault="00231735" w:rsidP="00231735">
      <w:pPr>
        <w:jc w:val="both"/>
        <w:rPr>
          <w:rFonts w:ascii="Times New Roman" w:hAnsi="Times New Roman"/>
          <w:b/>
          <w:bCs/>
        </w:rPr>
      </w:pPr>
      <w:r w:rsidRPr="001F1F5F">
        <w:rPr>
          <w:rFonts w:ascii="Times New Roman" w:hAnsi="Times New Roman"/>
          <w:b/>
          <w:bCs/>
        </w:rPr>
        <w:t>Symmetry</w:t>
      </w:r>
    </w:p>
    <w:p w14:paraId="24B017E1" w14:textId="77777777" w:rsidR="00231735" w:rsidRPr="001F1F5F" w:rsidRDefault="00231735" w:rsidP="00231735">
      <w:pPr>
        <w:jc w:val="both"/>
        <w:rPr>
          <w:rFonts w:ascii="Times New Roman" w:hAnsi="Times New Roman"/>
          <w:bCs/>
        </w:rPr>
      </w:pPr>
      <w:r w:rsidRPr="001F1F5F">
        <w:rPr>
          <w:rFonts w:ascii="Times New Roman" w:hAnsi="Times New Roman"/>
          <w:bCs/>
        </w:rPr>
        <w:t>For real-valued x(n), X(e</w:t>
      </w:r>
      <w:r w:rsidRPr="001F1F5F">
        <w:rPr>
          <w:rFonts w:ascii="Times New Roman" w:hAnsi="Times New Roman"/>
          <w:bCs/>
          <w:vertAlign w:val="superscript"/>
        </w:rPr>
        <w:t>jw</w:t>
      </w:r>
      <w:r w:rsidRPr="001F1F5F">
        <w:rPr>
          <w:rFonts w:ascii="Times New Roman" w:hAnsi="Times New Roman"/>
          <w:bCs/>
        </w:rPr>
        <w:t>) is conjugate symmetric</w:t>
      </w:r>
    </w:p>
    <w:p w14:paraId="1290D700" w14:textId="77777777" w:rsidR="00231735" w:rsidRPr="001F1F5F" w:rsidRDefault="00231735" w:rsidP="00231735">
      <w:pPr>
        <w:jc w:val="both"/>
        <w:rPr>
          <w:rFonts w:ascii="Times New Roman" w:hAnsi="Times New Roman"/>
          <w:bCs/>
        </w:rPr>
      </w:pPr>
      <w:r w:rsidRPr="001F1F5F">
        <w:rPr>
          <w:rFonts w:ascii="Times New Roman" w:hAnsi="Times New Roman"/>
          <w:bCs/>
        </w:rPr>
        <w:t>X(e</w:t>
      </w:r>
      <w:r w:rsidRPr="001F1F5F">
        <w:rPr>
          <w:rFonts w:ascii="Times New Roman" w:hAnsi="Times New Roman"/>
          <w:bCs/>
          <w:vertAlign w:val="superscript"/>
        </w:rPr>
        <w:t>jw</w:t>
      </w:r>
      <w:r w:rsidRPr="001F1F5F">
        <w:rPr>
          <w:rFonts w:ascii="Times New Roman" w:hAnsi="Times New Roman"/>
          <w:bCs/>
        </w:rPr>
        <w:t>) = X*(e</w:t>
      </w:r>
      <w:r w:rsidRPr="001F1F5F">
        <w:rPr>
          <w:rFonts w:ascii="Times New Roman" w:hAnsi="Times New Roman"/>
          <w:bCs/>
          <w:vertAlign w:val="superscript"/>
        </w:rPr>
        <w:t>jw</w:t>
      </w:r>
      <w:r w:rsidRPr="001F1F5F">
        <w:rPr>
          <w:rFonts w:ascii="Times New Roman" w:hAnsi="Times New Roman"/>
          <w:bCs/>
        </w:rPr>
        <w:t>) or</w:t>
      </w:r>
    </w:p>
    <w:p w14:paraId="5994E0AF" w14:textId="77777777" w:rsidR="00231735" w:rsidRPr="001F1F5F" w:rsidRDefault="00231735" w:rsidP="00231735">
      <w:pPr>
        <w:jc w:val="both"/>
        <w:rPr>
          <w:rFonts w:ascii="Times New Roman" w:hAnsi="Times New Roman"/>
          <w:bCs/>
        </w:rPr>
      </w:pPr>
      <w:r w:rsidRPr="001F1F5F">
        <w:rPr>
          <w:rFonts w:ascii="Times New Roman" w:hAnsi="Times New Roman"/>
          <w:bCs/>
        </w:rPr>
        <w:t>- Re[X(e</w:t>
      </w:r>
      <w:r w:rsidRPr="001F1F5F">
        <w:rPr>
          <w:rFonts w:ascii="Times New Roman" w:hAnsi="Times New Roman"/>
          <w:bCs/>
          <w:vertAlign w:val="superscript"/>
        </w:rPr>
        <w:t>-jw</w:t>
      </w:r>
      <w:r w:rsidRPr="001F1F5F">
        <w:rPr>
          <w:rFonts w:ascii="Times New Roman" w:hAnsi="Times New Roman"/>
          <w:bCs/>
        </w:rPr>
        <w:t>)] = Re[X(</w:t>
      </w:r>
      <w:r w:rsidRPr="001F1F5F">
        <w:rPr>
          <w:rFonts w:ascii="Times New Roman" w:hAnsi="Times New Roman"/>
          <w:bCs/>
          <w:vertAlign w:val="superscript"/>
        </w:rPr>
        <w:t>ejw</w:t>
      </w:r>
      <w:r w:rsidRPr="001F1F5F">
        <w:rPr>
          <w:rFonts w:ascii="Times New Roman" w:hAnsi="Times New Roman"/>
          <w:bCs/>
        </w:rPr>
        <w:t xml:space="preserve">)]  </w:t>
      </w:r>
      <w:r w:rsidRPr="001F1F5F">
        <w:rPr>
          <w:rFonts w:ascii="Times New Roman" w:hAnsi="Times New Roman"/>
          <w:bCs/>
        </w:rPr>
        <w:tab/>
      </w:r>
      <w:r w:rsidRPr="001F1F5F">
        <w:rPr>
          <w:rFonts w:ascii="Times New Roman" w:hAnsi="Times New Roman"/>
          <w:bCs/>
        </w:rPr>
        <w:tab/>
        <w:t xml:space="preserve">(even symmetry) </w:t>
      </w:r>
    </w:p>
    <w:p w14:paraId="3F7C7091" w14:textId="77777777" w:rsidR="00231735" w:rsidRPr="001F1F5F" w:rsidRDefault="00231735" w:rsidP="00231735">
      <w:pPr>
        <w:jc w:val="both"/>
        <w:rPr>
          <w:rFonts w:ascii="Times New Roman" w:hAnsi="Times New Roman"/>
          <w:bCs/>
        </w:rPr>
      </w:pPr>
      <w:r w:rsidRPr="001F1F5F">
        <w:rPr>
          <w:rFonts w:ascii="Times New Roman" w:hAnsi="Times New Roman"/>
          <w:bCs/>
        </w:rPr>
        <w:t>- Im[X(</w:t>
      </w:r>
      <w:r w:rsidRPr="001F1F5F">
        <w:rPr>
          <w:rFonts w:ascii="Times New Roman" w:hAnsi="Times New Roman"/>
          <w:bCs/>
          <w:vertAlign w:val="superscript"/>
        </w:rPr>
        <w:t>e-jw</w:t>
      </w:r>
      <w:r w:rsidRPr="001F1F5F">
        <w:rPr>
          <w:rFonts w:ascii="Times New Roman" w:hAnsi="Times New Roman"/>
          <w:bCs/>
        </w:rPr>
        <w:t>)] = Im[X(</w:t>
      </w:r>
      <w:r w:rsidRPr="001F1F5F">
        <w:rPr>
          <w:rFonts w:ascii="Times New Roman" w:hAnsi="Times New Roman"/>
          <w:bCs/>
          <w:vertAlign w:val="superscript"/>
        </w:rPr>
        <w:t>ejw</w:t>
      </w:r>
      <w:r w:rsidRPr="001F1F5F">
        <w:rPr>
          <w:rFonts w:ascii="Times New Roman" w:hAnsi="Times New Roman"/>
          <w:bCs/>
        </w:rPr>
        <w:t xml:space="preserve">)]   </w:t>
      </w:r>
      <w:r w:rsidRPr="001F1F5F">
        <w:rPr>
          <w:rFonts w:ascii="Times New Roman" w:hAnsi="Times New Roman"/>
          <w:bCs/>
        </w:rPr>
        <w:tab/>
      </w:r>
      <w:r w:rsidRPr="001F1F5F">
        <w:rPr>
          <w:rFonts w:ascii="Times New Roman" w:hAnsi="Times New Roman"/>
          <w:bCs/>
        </w:rPr>
        <w:tab/>
        <w:t xml:space="preserve">(odd symmetry) </w:t>
      </w:r>
    </w:p>
    <w:p w14:paraId="23F74019" w14:textId="77777777" w:rsidR="00231735" w:rsidRPr="001F1F5F" w:rsidRDefault="00231735" w:rsidP="00231735">
      <w:pPr>
        <w:jc w:val="both"/>
        <w:rPr>
          <w:rFonts w:ascii="Times New Roman" w:hAnsi="Times New Roman"/>
          <w:bCs/>
        </w:rPr>
      </w:pPr>
      <w:r w:rsidRPr="001F1F5F">
        <w:rPr>
          <w:rFonts w:ascii="Times New Roman" w:hAnsi="Times New Roman"/>
          <w:bCs/>
        </w:rPr>
        <w:t>-|X(</w:t>
      </w:r>
      <w:r w:rsidRPr="001F1F5F">
        <w:rPr>
          <w:rFonts w:ascii="Times New Roman" w:hAnsi="Times New Roman"/>
          <w:bCs/>
          <w:vertAlign w:val="superscript"/>
        </w:rPr>
        <w:t>e-jw</w:t>
      </w:r>
      <w:r w:rsidRPr="001F1F5F">
        <w:rPr>
          <w:rFonts w:ascii="Times New Roman" w:hAnsi="Times New Roman"/>
          <w:bCs/>
        </w:rPr>
        <w:t>)| = |X(</w:t>
      </w:r>
      <w:r w:rsidRPr="001F1F5F">
        <w:rPr>
          <w:rFonts w:ascii="Times New Roman" w:hAnsi="Times New Roman"/>
          <w:bCs/>
          <w:vertAlign w:val="superscript"/>
        </w:rPr>
        <w:t>ejw</w:t>
      </w:r>
      <w:r w:rsidRPr="001F1F5F">
        <w:rPr>
          <w:rFonts w:ascii="Times New Roman" w:hAnsi="Times New Roman"/>
          <w:bCs/>
        </w:rPr>
        <w:t xml:space="preserve">)|          </w:t>
      </w:r>
      <w:r w:rsidRPr="001F1F5F">
        <w:rPr>
          <w:rFonts w:ascii="Times New Roman" w:hAnsi="Times New Roman"/>
          <w:bCs/>
        </w:rPr>
        <w:tab/>
      </w:r>
      <w:r w:rsidRPr="001F1F5F">
        <w:rPr>
          <w:rFonts w:ascii="Times New Roman" w:hAnsi="Times New Roman"/>
          <w:bCs/>
        </w:rPr>
        <w:tab/>
        <w:t xml:space="preserve">(even symmetry) </w:t>
      </w:r>
    </w:p>
    <w:p w14:paraId="5F62B541" w14:textId="77777777" w:rsidR="00231735" w:rsidRPr="001F1F5F" w:rsidRDefault="00231735" w:rsidP="00231735">
      <w:pPr>
        <w:jc w:val="both"/>
        <w:rPr>
          <w:rFonts w:ascii="Times New Roman" w:hAnsi="Times New Roman"/>
          <w:bCs/>
        </w:rPr>
      </w:pPr>
      <w:r w:rsidRPr="001F1F5F">
        <w:rPr>
          <w:rFonts w:ascii="Times New Roman" w:hAnsi="Times New Roman"/>
          <w:bCs/>
        </w:rPr>
        <w:t>- phase(X(e</w:t>
      </w:r>
      <w:r w:rsidRPr="001F1F5F">
        <w:rPr>
          <w:rFonts w:ascii="Times New Roman" w:hAnsi="Times New Roman"/>
          <w:bCs/>
          <w:vertAlign w:val="superscript"/>
        </w:rPr>
        <w:t>-jw</w:t>
      </w:r>
      <w:r w:rsidRPr="001F1F5F">
        <w:rPr>
          <w:rFonts w:ascii="Times New Roman" w:hAnsi="Times New Roman"/>
          <w:bCs/>
        </w:rPr>
        <w:t>)) = phase(X(e</w:t>
      </w:r>
      <w:r w:rsidRPr="001F1F5F">
        <w:rPr>
          <w:rFonts w:ascii="Times New Roman" w:hAnsi="Times New Roman"/>
          <w:bCs/>
          <w:vertAlign w:val="superscript"/>
        </w:rPr>
        <w:t>jw</w:t>
      </w:r>
      <w:r w:rsidRPr="001F1F5F">
        <w:rPr>
          <w:rFonts w:ascii="Times New Roman" w:hAnsi="Times New Roman"/>
          <w:bCs/>
        </w:rPr>
        <w:t xml:space="preserve">))        </w:t>
      </w:r>
      <w:r w:rsidRPr="001F1F5F">
        <w:rPr>
          <w:rFonts w:ascii="Times New Roman" w:hAnsi="Times New Roman"/>
          <w:bCs/>
        </w:rPr>
        <w:tab/>
        <w:t xml:space="preserve">(odd symmetry) </w:t>
      </w:r>
    </w:p>
    <w:p w14:paraId="68D064F7" w14:textId="77777777" w:rsidR="00231735" w:rsidRPr="001F1F5F" w:rsidRDefault="00231735" w:rsidP="00231735">
      <w:pPr>
        <w:jc w:val="both"/>
        <w:rPr>
          <w:rFonts w:ascii="Times New Roman" w:hAnsi="Times New Roman"/>
          <w:b/>
          <w:bCs/>
        </w:rPr>
      </w:pPr>
      <w:r w:rsidRPr="001F1F5F">
        <w:rPr>
          <w:rFonts w:ascii="Times New Roman" w:hAnsi="Times New Roman"/>
          <w:b/>
          <w:bCs/>
        </w:rPr>
        <w:t>Implication:</w:t>
      </w:r>
    </w:p>
    <w:p w14:paraId="1DBE3638" w14:textId="77777777" w:rsidR="00231735" w:rsidRPr="001F1F5F" w:rsidRDefault="00231735" w:rsidP="00231735">
      <w:pPr>
        <w:jc w:val="both"/>
        <w:rPr>
          <w:rFonts w:ascii="Times New Roman" w:hAnsi="Times New Roman"/>
          <w:bCs/>
        </w:rPr>
      </w:pPr>
      <w:r w:rsidRPr="001F1F5F">
        <w:rPr>
          <w:rFonts w:ascii="Times New Roman" w:hAnsi="Times New Roman"/>
          <w:bCs/>
        </w:rPr>
        <w:t>We need only half period of X(e</w:t>
      </w:r>
      <w:r w:rsidRPr="001F1F5F">
        <w:rPr>
          <w:rFonts w:ascii="Times New Roman" w:hAnsi="Times New Roman"/>
          <w:bCs/>
          <w:vertAlign w:val="superscript"/>
        </w:rPr>
        <w:t>jw</w:t>
      </w:r>
      <w:r w:rsidRPr="001F1F5F">
        <w:rPr>
          <w:rFonts w:ascii="Times New Roman" w:hAnsi="Times New Roman"/>
          <w:bCs/>
        </w:rPr>
        <w:t>)</w:t>
      </w:r>
    </w:p>
    <w:p w14:paraId="2532B7B2" w14:textId="77777777" w:rsidR="00231735" w:rsidRPr="001F1F5F" w:rsidRDefault="00231735" w:rsidP="00231735">
      <w:pPr>
        <w:jc w:val="both"/>
        <w:rPr>
          <w:rFonts w:ascii="Times New Roman" w:hAnsi="Times New Roman"/>
          <w:bCs/>
        </w:rPr>
      </w:pPr>
      <w:r w:rsidRPr="001F1F5F">
        <w:rPr>
          <w:rFonts w:ascii="Times New Roman" w:hAnsi="Times New Roman"/>
          <w:bCs/>
        </w:rPr>
        <w:t>i.e. w</w:t>
      </w:r>
      <w:r w:rsidRPr="001F1F5F">
        <w:rPr>
          <w:rFonts w:ascii="Times New Roman" w:hAnsi="Times New Roman"/>
          <w:bCs/>
        </w:rPr>
        <w:sym w:font="Symbol" w:char="00CE"/>
      </w:r>
      <w:r w:rsidRPr="001F1F5F">
        <w:rPr>
          <w:rFonts w:ascii="Times New Roman" w:hAnsi="Times New Roman"/>
          <w:bCs/>
        </w:rPr>
        <w:t>[0,</w:t>
      </w:r>
      <w:r w:rsidRPr="001F1F5F">
        <w:rPr>
          <w:rFonts w:ascii="Times New Roman" w:hAnsi="Times New Roman"/>
          <w:bCs/>
        </w:rPr>
        <w:sym w:font="Symbol" w:char="0070"/>
      </w:r>
      <w:r w:rsidRPr="001F1F5F">
        <w:rPr>
          <w:rFonts w:ascii="Times New Roman" w:hAnsi="Times New Roman"/>
          <w:bCs/>
        </w:rPr>
        <w:t xml:space="preserve">] </w:t>
      </w:r>
    </w:p>
    <w:p w14:paraId="25BDE7BB" w14:textId="77777777" w:rsidR="00231735" w:rsidRPr="001F1F5F" w:rsidRDefault="00231735" w:rsidP="00231735">
      <w:pPr>
        <w:jc w:val="both"/>
        <w:rPr>
          <w:rFonts w:ascii="Times New Roman" w:hAnsi="Times New Roman"/>
          <w:bCs/>
        </w:rPr>
      </w:pPr>
      <w:r w:rsidRPr="001F1F5F">
        <w:rPr>
          <w:rFonts w:ascii="Times New Roman" w:hAnsi="Times New Roman"/>
          <w:bCs/>
        </w:rPr>
        <w:lastRenderedPageBreak/>
        <w:t>The Properties of DTFT</w:t>
      </w:r>
    </w:p>
    <w:p w14:paraId="016FB007" w14:textId="77777777" w:rsidR="00231735" w:rsidRPr="001F1F5F" w:rsidRDefault="00231735" w:rsidP="00231735">
      <w:pPr>
        <w:jc w:val="both"/>
        <w:rPr>
          <w:rFonts w:ascii="Times New Roman" w:hAnsi="Times New Roman"/>
          <w:bCs/>
        </w:rPr>
      </w:pPr>
      <w:r w:rsidRPr="001F1F5F">
        <w:rPr>
          <w:rFonts w:ascii="Times New Roman" w:hAnsi="Times New Roman"/>
          <w:bCs/>
        </w:rPr>
        <w:t>Let, X(e</w:t>
      </w:r>
      <w:r w:rsidRPr="001F1F5F">
        <w:rPr>
          <w:rFonts w:ascii="Times New Roman" w:hAnsi="Times New Roman"/>
          <w:bCs/>
          <w:vertAlign w:val="superscript"/>
        </w:rPr>
        <w:t>jw</w:t>
      </w:r>
      <w:r w:rsidRPr="001F1F5F">
        <w:rPr>
          <w:rFonts w:ascii="Times New Roman" w:hAnsi="Times New Roman"/>
          <w:bCs/>
        </w:rPr>
        <w:t>) be the discrete time Fourier Transform of x(n), Then:</w:t>
      </w:r>
    </w:p>
    <w:p w14:paraId="34C0ADC6" w14:textId="77777777" w:rsidR="00231735" w:rsidRPr="001F1F5F" w:rsidRDefault="00231735" w:rsidP="00231735">
      <w:pPr>
        <w:jc w:val="both"/>
        <w:rPr>
          <w:rFonts w:ascii="Times New Roman" w:hAnsi="Times New Roman"/>
          <w:bCs/>
        </w:rPr>
      </w:pPr>
      <w:r w:rsidRPr="001F1F5F">
        <w:rPr>
          <w:rFonts w:ascii="Times New Roman" w:hAnsi="Times New Roman"/>
          <w:bCs/>
        </w:rPr>
        <w:t>1. Linearity</w:t>
      </w:r>
    </w:p>
    <w:p w14:paraId="5ED7455E" w14:textId="77777777" w:rsidR="00231735" w:rsidRPr="001F1F5F" w:rsidRDefault="002C160B" w:rsidP="00231735">
      <w:pPr>
        <w:jc w:val="both"/>
        <w:rPr>
          <w:rFonts w:ascii="Times New Roman" w:hAnsi="Times New Roman"/>
          <w:bCs/>
        </w:rPr>
      </w:pPr>
      <w:r>
        <w:rPr>
          <w:rFonts w:ascii="Times New Roman" w:hAnsi="Times New Roman"/>
          <w:bCs/>
          <w:noProof/>
        </w:rPr>
        <w:object w:dxaOrig="1440" w:dyaOrig="1440" w14:anchorId="2B4676AD">
          <v:shape id="_x0000_s1035" type="#_x0000_t75" style="position:absolute;left:0;text-align:left;margin-left:51.75pt;margin-top:1.7pt;width:208pt;height:17pt;z-index:251663360">
            <v:imagedata r:id="rId14" o:title=""/>
          </v:shape>
          <o:OLEObject Type="Embed" ProgID="Equation.3" ShapeID="_x0000_s1035" DrawAspect="Content" ObjectID="_1525157378" r:id="rId15"/>
        </w:object>
      </w:r>
    </w:p>
    <w:p w14:paraId="038D1496" w14:textId="77777777" w:rsidR="00231735" w:rsidRPr="001F1F5F" w:rsidRDefault="00231735" w:rsidP="00231735">
      <w:pPr>
        <w:jc w:val="both"/>
        <w:rPr>
          <w:rFonts w:ascii="Times New Roman" w:hAnsi="Times New Roman"/>
          <w:bCs/>
        </w:rPr>
      </w:pPr>
      <w:r w:rsidRPr="001F1F5F">
        <w:rPr>
          <w:rFonts w:ascii="Times New Roman" w:hAnsi="Times New Roman"/>
          <w:bCs/>
        </w:rPr>
        <w:t xml:space="preserve">2. Time shifting </w:t>
      </w:r>
    </w:p>
    <w:p w14:paraId="565B69CD" w14:textId="77777777" w:rsidR="00231735" w:rsidRPr="001F1F5F" w:rsidRDefault="002C160B" w:rsidP="00231735">
      <w:pPr>
        <w:jc w:val="both"/>
        <w:rPr>
          <w:rFonts w:ascii="Times New Roman" w:hAnsi="Times New Roman"/>
          <w:bCs/>
        </w:rPr>
      </w:pPr>
      <w:r>
        <w:rPr>
          <w:rFonts w:ascii="Times New Roman" w:hAnsi="Times New Roman"/>
          <w:bCs/>
          <w:noProof/>
        </w:rPr>
        <w:object w:dxaOrig="1440" w:dyaOrig="1440" w14:anchorId="4943A822">
          <v:shape id="_x0000_s1036" type="#_x0000_t75" style="position:absolute;left:0;text-align:left;margin-left:53.75pt;margin-top:5.7pt;width:125pt;height:18pt;z-index:251664384">
            <v:imagedata r:id="rId16" o:title=""/>
          </v:shape>
          <o:OLEObject Type="Embed" ProgID="Equation.3" ShapeID="_x0000_s1036" DrawAspect="Content" ObjectID="_1525157379" r:id="rId17"/>
        </w:object>
      </w:r>
    </w:p>
    <w:p w14:paraId="0BF6B6DE" w14:textId="77777777" w:rsidR="00231735" w:rsidRPr="001F1F5F" w:rsidRDefault="00231735" w:rsidP="00231735">
      <w:pPr>
        <w:jc w:val="both"/>
        <w:rPr>
          <w:rFonts w:ascii="Times New Roman" w:hAnsi="Times New Roman"/>
          <w:bCs/>
        </w:rPr>
      </w:pPr>
      <w:r w:rsidRPr="001F1F5F">
        <w:rPr>
          <w:rFonts w:ascii="Times New Roman" w:hAnsi="Times New Roman"/>
          <w:bCs/>
        </w:rPr>
        <w:t>3. Frequency shifting</w:t>
      </w:r>
    </w:p>
    <w:p w14:paraId="12D20A83" w14:textId="77777777" w:rsidR="00231735" w:rsidRPr="001F1F5F" w:rsidRDefault="002C160B" w:rsidP="00231735">
      <w:pPr>
        <w:jc w:val="both"/>
        <w:rPr>
          <w:rFonts w:ascii="Times New Roman" w:hAnsi="Times New Roman"/>
          <w:bCs/>
        </w:rPr>
      </w:pPr>
      <w:r>
        <w:rPr>
          <w:rFonts w:ascii="Times New Roman" w:hAnsi="Times New Roman"/>
          <w:bCs/>
          <w:noProof/>
        </w:rPr>
        <w:object w:dxaOrig="1440" w:dyaOrig="1440" w14:anchorId="4395FFA9">
          <v:shape id="_x0000_s1037" type="#_x0000_t75" style="position:absolute;left:0;text-align:left;margin-left:58.5pt;margin-top:9.65pt;width:127pt;height:18pt;z-index:251665408">
            <v:imagedata r:id="rId18" o:title=""/>
          </v:shape>
          <o:OLEObject Type="Embed" ProgID="Equation.3" ShapeID="_x0000_s1037" DrawAspect="Content" ObjectID="_1525157380" r:id="rId19"/>
        </w:object>
      </w:r>
    </w:p>
    <w:p w14:paraId="1EEA0F58" w14:textId="77777777" w:rsidR="00231735" w:rsidRPr="001F1F5F" w:rsidRDefault="00231735" w:rsidP="00231735">
      <w:pPr>
        <w:jc w:val="both"/>
        <w:rPr>
          <w:rFonts w:ascii="Times New Roman" w:hAnsi="Times New Roman"/>
          <w:bCs/>
        </w:rPr>
      </w:pPr>
      <w:r w:rsidRPr="001F1F5F">
        <w:rPr>
          <w:rFonts w:ascii="Times New Roman" w:hAnsi="Times New Roman"/>
          <w:bCs/>
        </w:rPr>
        <w:t>4. Conjugation</w:t>
      </w:r>
    </w:p>
    <w:p w14:paraId="145B6EF3" w14:textId="77777777" w:rsidR="00231735" w:rsidRPr="001F1F5F" w:rsidRDefault="002C160B" w:rsidP="00231735">
      <w:pPr>
        <w:jc w:val="both"/>
        <w:rPr>
          <w:rFonts w:ascii="Times New Roman" w:hAnsi="Times New Roman"/>
          <w:bCs/>
        </w:rPr>
      </w:pPr>
      <w:r>
        <w:rPr>
          <w:rFonts w:ascii="Times New Roman" w:hAnsi="Times New Roman"/>
          <w:bCs/>
          <w:noProof/>
        </w:rPr>
        <w:object w:dxaOrig="1440" w:dyaOrig="1440" w14:anchorId="6C7DD208">
          <v:shape id="Object 7" o:spid="_x0000_s1038" type="#_x0000_t75" style="position:absolute;left:0;text-align:left;margin-left:58.5pt;margin-top:7.25pt;width:100pt;height:18pt;z-index:251666432">
            <v:imagedata r:id="rId20" o:title=""/>
          </v:shape>
          <o:OLEObject Type="Embed" ProgID="Equation.3" ShapeID="Object 7" DrawAspect="Content" ObjectID="_1525157381" r:id="rId21"/>
        </w:object>
      </w:r>
    </w:p>
    <w:p w14:paraId="12BC1ACD" w14:textId="77777777" w:rsidR="00231735" w:rsidRPr="001F1F5F" w:rsidRDefault="00231735" w:rsidP="00231735">
      <w:pPr>
        <w:jc w:val="both"/>
        <w:rPr>
          <w:rFonts w:ascii="Times New Roman" w:hAnsi="Times New Roman"/>
          <w:bCs/>
        </w:rPr>
      </w:pPr>
      <w:r w:rsidRPr="001F1F5F">
        <w:rPr>
          <w:rFonts w:ascii="Times New Roman" w:hAnsi="Times New Roman"/>
          <w:bCs/>
        </w:rPr>
        <w:t>5. Folding</w:t>
      </w:r>
    </w:p>
    <w:p w14:paraId="555CD8A1" w14:textId="77777777" w:rsidR="00231735" w:rsidRPr="001F1F5F" w:rsidRDefault="002C160B" w:rsidP="00231735">
      <w:pPr>
        <w:jc w:val="both"/>
        <w:rPr>
          <w:rFonts w:ascii="Times New Roman" w:hAnsi="Times New Roman"/>
          <w:bCs/>
        </w:rPr>
      </w:pPr>
      <w:r>
        <w:rPr>
          <w:rFonts w:ascii="Times New Roman" w:hAnsi="Times New Roman"/>
          <w:bCs/>
          <w:noProof/>
        </w:rPr>
        <w:object w:dxaOrig="1440" w:dyaOrig="1440" w14:anchorId="31EF5C5E">
          <v:shape id="Object 8" o:spid="_x0000_s1039" type="#_x0000_t75" style="position:absolute;left:0;text-align:left;margin-left:60.5pt;margin-top:1.85pt;width:98pt;height:18pt;z-index:251667456">
            <v:imagedata r:id="rId22" o:title=""/>
          </v:shape>
          <o:OLEObject Type="Embed" ProgID="Equation.3" ShapeID="Object 8" DrawAspect="Content" ObjectID="_1525157382" r:id="rId23"/>
        </w:object>
      </w:r>
    </w:p>
    <w:p w14:paraId="65EF6E21" w14:textId="77777777" w:rsidR="00231735" w:rsidRPr="001F1F5F" w:rsidRDefault="00231735" w:rsidP="00231735">
      <w:pPr>
        <w:jc w:val="both"/>
        <w:rPr>
          <w:rFonts w:ascii="Times New Roman" w:hAnsi="Times New Roman"/>
          <w:bCs/>
        </w:rPr>
      </w:pPr>
      <w:r w:rsidRPr="001F1F5F">
        <w:rPr>
          <w:rFonts w:ascii="Times New Roman" w:hAnsi="Times New Roman"/>
          <w:bCs/>
        </w:rPr>
        <w:t>6. Symmetries in real sequences</w:t>
      </w:r>
    </w:p>
    <w:p w14:paraId="2D60D96E" w14:textId="77777777" w:rsidR="00231735" w:rsidRPr="001F1F5F" w:rsidRDefault="002C160B" w:rsidP="00231735">
      <w:pPr>
        <w:jc w:val="both"/>
        <w:rPr>
          <w:rFonts w:ascii="Times New Roman" w:hAnsi="Times New Roman"/>
          <w:bCs/>
        </w:rPr>
      </w:pPr>
      <w:r>
        <w:rPr>
          <w:rFonts w:ascii="Times New Roman" w:hAnsi="Times New Roman"/>
          <w:bCs/>
          <w:noProof/>
        </w:rPr>
        <w:object w:dxaOrig="1440" w:dyaOrig="1440" w14:anchorId="46B74582">
          <v:shape id="Object 9" o:spid="_x0000_s1040" type="#_x0000_t75" style="position:absolute;left:0;text-align:left;margin-left:60.5pt;margin-top:6.2pt;width:148pt;height:56pt;z-index:251668480">
            <v:imagedata r:id="rId24" o:title=""/>
          </v:shape>
          <o:OLEObject Type="Embed" ProgID="Equation.3" ShapeID="Object 9" DrawAspect="Content" ObjectID="_1525157383" r:id="rId25"/>
        </w:object>
      </w:r>
    </w:p>
    <w:p w14:paraId="77822AF2" w14:textId="77777777" w:rsidR="00231735" w:rsidRPr="001F1F5F" w:rsidRDefault="00231735" w:rsidP="00231735">
      <w:pPr>
        <w:jc w:val="both"/>
        <w:rPr>
          <w:rFonts w:ascii="Times New Roman" w:hAnsi="Times New Roman"/>
          <w:b/>
          <w:bCs/>
        </w:rPr>
      </w:pPr>
    </w:p>
    <w:p w14:paraId="57B68BE2" w14:textId="77777777" w:rsidR="00231735" w:rsidRPr="001F1F5F" w:rsidRDefault="00231735" w:rsidP="00231735">
      <w:pPr>
        <w:jc w:val="both"/>
        <w:rPr>
          <w:rFonts w:ascii="Times New Roman" w:hAnsi="Times New Roman"/>
          <w:b/>
          <w:bCs/>
        </w:rPr>
      </w:pPr>
    </w:p>
    <w:p w14:paraId="1121549E" w14:textId="77777777" w:rsidR="00231735" w:rsidRPr="001F1F5F" w:rsidRDefault="00231735" w:rsidP="00231735">
      <w:pPr>
        <w:jc w:val="both"/>
        <w:rPr>
          <w:rFonts w:ascii="Times New Roman" w:hAnsi="Times New Roman"/>
          <w:bCs/>
        </w:rPr>
      </w:pPr>
      <w:r w:rsidRPr="001F1F5F">
        <w:rPr>
          <w:rFonts w:ascii="Times New Roman" w:hAnsi="Times New Roman"/>
          <w:b/>
          <w:bCs/>
        </w:rPr>
        <w:t>7</w:t>
      </w:r>
      <w:r w:rsidRPr="001F1F5F">
        <w:rPr>
          <w:rFonts w:ascii="Times New Roman" w:hAnsi="Times New Roman"/>
          <w:bCs/>
        </w:rPr>
        <w:t>. Convolution</w:t>
      </w:r>
    </w:p>
    <w:p w14:paraId="46B7DA02" w14:textId="77777777" w:rsidR="00231735" w:rsidRPr="001F1F5F" w:rsidRDefault="002C160B" w:rsidP="00231735">
      <w:pPr>
        <w:jc w:val="both"/>
        <w:rPr>
          <w:rFonts w:ascii="Times New Roman" w:hAnsi="Times New Roman"/>
          <w:bCs/>
        </w:rPr>
      </w:pPr>
      <w:r>
        <w:rPr>
          <w:rFonts w:ascii="Times New Roman" w:hAnsi="Times New Roman"/>
          <w:bCs/>
          <w:noProof/>
        </w:rPr>
        <w:object w:dxaOrig="1440" w:dyaOrig="1440" w14:anchorId="7FF27160">
          <v:shape id="_x0000_s1041" type="#_x0000_t75" style="position:absolute;left:0;text-align:left;margin-left:60pt;margin-top:6.15pt;width:258pt;height:18pt;z-index:251669504">
            <v:imagedata r:id="rId26" o:title=""/>
          </v:shape>
          <o:OLEObject Type="Embed" ProgID="Equation.3" ShapeID="_x0000_s1041" DrawAspect="Content" ObjectID="_1525157384" r:id="rId27"/>
        </w:object>
      </w:r>
      <w:r>
        <w:rPr>
          <w:rFonts w:ascii="Times New Roman" w:hAnsi="Times New Roman"/>
          <w:bCs/>
          <w:noProof/>
        </w:rPr>
        <w:object w:dxaOrig="1440" w:dyaOrig="1440" w14:anchorId="12F47853">
          <v:shape id="_x0000_s1042" type="#_x0000_t75" style="position:absolute;left:0;text-align:left;margin-left:54pt;margin-top:78.15pt;width:306pt;height:31pt;z-index:251670528">
            <v:imagedata r:id="rId28" o:title=""/>
          </v:shape>
          <o:OLEObject Type="Embed" ProgID="Equation.3" ShapeID="_x0000_s1042" DrawAspect="Content" ObjectID="_1525157385" r:id="rId29"/>
        </w:object>
      </w:r>
    </w:p>
    <w:p w14:paraId="163369CD" w14:textId="77777777" w:rsidR="00231735" w:rsidRPr="001F1F5F" w:rsidRDefault="00231735" w:rsidP="00231735">
      <w:pPr>
        <w:jc w:val="both"/>
        <w:rPr>
          <w:rFonts w:ascii="Times New Roman" w:hAnsi="Times New Roman"/>
          <w:bCs/>
        </w:rPr>
      </w:pPr>
    </w:p>
    <w:p w14:paraId="4D6EA69A" w14:textId="77777777" w:rsidR="00231735" w:rsidRPr="001F1F5F" w:rsidRDefault="00231735" w:rsidP="00231735">
      <w:pPr>
        <w:jc w:val="both"/>
        <w:rPr>
          <w:rFonts w:ascii="Times New Roman" w:hAnsi="Times New Roman"/>
          <w:bCs/>
        </w:rPr>
      </w:pPr>
      <w:r w:rsidRPr="001F1F5F">
        <w:rPr>
          <w:rFonts w:ascii="Times New Roman" w:hAnsi="Times New Roman"/>
          <w:bCs/>
        </w:rPr>
        <w:t>8. Multiplication</w:t>
      </w:r>
    </w:p>
    <w:p w14:paraId="28FA4693" w14:textId="77777777" w:rsidR="00231735" w:rsidRPr="001F1F5F" w:rsidRDefault="00231735" w:rsidP="00231735">
      <w:pPr>
        <w:jc w:val="both"/>
        <w:rPr>
          <w:rFonts w:ascii="Times New Roman" w:hAnsi="Times New Roman"/>
          <w:b/>
          <w:bCs/>
        </w:rPr>
      </w:pPr>
    </w:p>
    <w:p w14:paraId="24724D12" w14:textId="77777777" w:rsidR="00231735" w:rsidRPr="001F1F5F" w:rsidRDefault="00231735" w:rsidP="00231735">
      <w:pPr>
        <w:jc w:val="both"/>
        <w:rPr>
          <w:rFonts w:ascii="Times New Roman" w:hAnsi="Times New Roman"/>
          <w:b/>
          <w:bCs/>
        </w:rPr>
      </w:pPr>
    </w:p>
    <w:p w14:paraId="500372F2" w14:textId="77777777" w:rsidR="00231735" w:rsidRDefault="00231735" w:rsidP="00231735">
      <w:pPr>
        <w:jc w:val="both"/>
        <w:rPr>
          <w:rFonts w:ascii="Times New Roman" w:hAnsi="Times New Roman"/>
          <w:b/>
          <w:bCs/>
        </w:rPr>
      </w:pPr>
    </w:p>
    <w:p w14:paraId="2F5D8BBA" w14:textId="77777777" w:rsidR="001F1F5F" w:rsidRPr="001F1F5F" w:rsidRDefault="001F1F5F" w:rsidP="00231735">
      <w:pPr>
        <w:jc w:val="both"/>
        <w:rPr>
          <w:rFonts w:ascii="Times New Roman" w:hAnsi="Times New Roman"/>
          <w:b/>
          <w:bCs/>
        </w:rPr>
      </w:pPr>
    </w:p>
    <w:p w14:paraId="32C621EF" w14:textId="77777777" w:rsidR="00231735" w:rsidRDefault="00231735" w:rsidP="00231735">
      <w:pPr>
        <w:jc w:val="both"/>
        <w:rPr>
          <w:rFonts w:ascii="Times New Roman" w:hAnsi="Times New Roman"/>
          <w:b/>
          <w:bCs/>
        </w:rPr>
      </w:pPr>
    </w:p>
    <w:p w14:paraId="76108C9C" w14:textId="77777777" w:rsidR="0041267B" w:rsidRDefault="0041267B" w:rsidP="00231735">
      <w:pPr>
        <w:jc w:val="both"/>
        <w:rPr>
          <w:rFonts w:ascii="Times New Roman" w:hAnsi="Times New Roman"/>
          <w:b/>
          <w:bCs/>
        </w:rPr>
      </w:pPr>
    </w:p>
    <w:p w14:paraId="73EF451D" w14:textId="77777777" w:rsidR="0041267B" w:rsidRPr="001F1F5F" w:rsidRDefault="0041267B" w:rsidP="00231735">
      <w:pPr>
        <w:jc w:val="both"/>
        <w:rPr>
          <w:rFonts w:ascii="Times New Roman" w:hAnsi="Times New Roman"/>
          <w:b/>
          <w:bCs/>
        </w:rPr>
      </w:pPr>
    </w:p>
    <w:p w14:paraId="3D3B60E5" w14:textId="77777777" w:rsidR="00231735" w:rsidRPr="001F1F5F" w:rsidRDefault="00231735" w:rsidP="00231735">
      <w:pPr>
        <w:jc w:val="both"/>
        <w:rPr>
          <w:rFonts w:ascii="Times New Roman" w:hAnsi="Times New Roman"/>
          <w:b/>
          <w:bCs/>
        </w:rPr>
      </w:pPr>
      <w:r w:rsidRPr="001F1F5F">
        <w:rPr>
          <w:rFonts w:ascii="Times New Roman" w:hAnsi="Times New Roman"/>
          <w:b/>
          <w:bCs/>
        </w:rPr>
        <w:t>In-Lab Tasks:</w:t>
      </w:r>
    </w:p>
    <w:p w14:paraId="754DC4F4" w14:textId="77777777" w:rsidR="00EA78A4" w:rsidRDefault="00EA78A4" w:rsidP="00EA78A4">
      <w:pPr>
        <w:jc w:val="both"/>
        <w:rPr>
          <w:rFonts w:ascii="Times New Roman" w:hAnsi="Times New Roman"/>
        </w:rPr>
      </w:pPr>
      <w:r>
        <w:rPr>
          <w:rFonts w:ascii="Times New Roman" w:hAnsi="Times New Roman"/>
        </w:rPr>
        <w:t>Lab Task 1:</w:t>
      </w:r>
    </w:p>
    <w:p w14:paraId="13550071" w14:textId="77777777" w:rsidR="00EA78A4" w:rsidRDefault="00EA78A4" w:rsidP="00EA78A4">
      <w:pPr>
        <w:jc w:val="both"/>
        <w:rPr>
          <w:rFonts w:ascii="Times New Roman" w:hAnsi="Times New Roman"/>
        </w:rPr>
      </w:pPr>
      <w:r w:rsidRPr="00EA78A4">
        <w:rPr>
          <w:rFonts w:ascii="Times New Roman" w:hAnsi="Times New Roman"/>
        </w:rPr>
        <w:t>Generate a signal as sum of two sinusoidal of frequency f1=400Hz and f2=800Hz.</w:t>
      </w:r>
    </w:p>
    <w:p w14:paraId="1509EB19" w14:textId="473391E5" w:rsidR="00EA78A4" w:rsidRPr="00EA78A4" w:rsidRDefault="00EA78A4" w:rsidP="00EA78A4">
      <w:pPr>
        <w:jc w:val="both"/>
        <w:rPr>
          <w:rFonts w:ascii="Times New Roman" w:hAnsi="Times New Roman"/>
        </w:rPr>
      </w:pPr>
      <w:r w:rsidRPr="00EA78A4">
        <w:rPr>
          <w:rFonts w:ascii="Times New Roman" w:hAnsi="Times New Roman"/>
        </w:rPr>
        <w:t>Use fft to find the Fourier transform.</w:t>
      </w:r>
      <w:r>
        <w:rPr>
          <w:rFonts w:ascii="Times New Roman" w:hAnsi="Times New Roman"/>
        </w:rPr>
        <w:t xml:space="preserve"> Show your results.</w:t>
      </w:r>
    </w:p>
    <w:p w14:paraId="306B7E8F" w14:textId="6D250C1E" w:rsidR="00EA78A4" w:rsidRDefault="00EA78A4" w:rsidP="00EA78A4">
      <w:pPr>
        <w:jc w:val="both"/>
        <w:rPr>
          <w:rFonts w:ascii="Times New Roman" w:hAnsi="Times New Roman"/>
        </w:rPr>
      </w:pPr>
      <w:r>
        <w:rPr>
          <w:rFonts w:ascii="Times New Roman" w:hAnsi="Times New Roman"/>
        </w:rPr>
        <w:t>Lab Task 2:</w:t>
      </w:r>
    </w:p>
    <w:p w14:paraId="0E1C4371" w14:textId="24CF4D15" w:rsidR="00EA78A4" w:rsidRPr="00EA78A4" w:rsidRDefault="00EA78A4" w:rsidP="00EA78A4">
      <w:pPr>
        <w:jc w:val="both"/>
        <w:rPr>
          <w:rFonts w:ascii="Times New Roman" w:hAnsi="Times New Roman"/>
        </w:rPr>
      </w:pPr>
      <w:r w:rsidRPr="00EA78A4">
        <w:rPr>
          <w:rFonts w:ascii="Times New Roman" w:hAnsi="Times New Roman"/>
        </w:rPr>
        <w:t>Calculate Fourier transform of e^-at u(t).Plot original signal, magnitude and phase of</w:t>
      </w:r>
      <w:r>
        <w:rPr>
          <w:rFonts w:ascii="Times New Roman" w:hAnsi="Times New Roman"/>
        </w:rPr>
        <w:t xml:space="preserve"> its Fourier transform.</w:t>
      </w:r>
    </w:p>
    <w:p w14:paraId="414EC034" w14:textId="2A28478B" w:rsidR="00EA78A4" w:rsidRDefault="00EA78A4" w:rsidP="00EA78A4">
      <w:pPr>
        <w:jc w:val="both"/>
        <w:rPr>
          <w:rFonts w:ascii="Times New Roman" w:hAnsi="Times New Roman"/>
        </w:rPr>
      </w:pPr>
      <w:r>
        <w:rPr>
          <w:rFonts w:ascii="Times New Roman" w:hAnsi="Times New Roman"/>
        </w:rPr>
        <w:t>Lab Task 3:</w:t>
      </w:r>
    </w:p>
    <w:p w14:paraId="4BAC49CA" w14:textId="77777777" w:rsidR="00EA78A4" w:rsidRPr="00EA78A4" w:rsidRDefault="00EA78A4" w:rsidP="00EA78A4">
      <w:pPr>
        <w:jc w:val="both"/>
        <w:rPr>
          <w:rFonts w:ascii="Times New Roman" w:hAnsi="Times New Roman"/>
        </w:rPr>
      </w:pPr>
      <w:r w:rsidRPr="00EA78A4">
        <w:rPr>
          <w:rFonts w:ascii="Times New Roman" w:hAnsi="Times New Roman"/>
        </w:rPr>
        <w:t xml:space="preserve">Convolve the signals x1(t)=e^at and x2(t)=sint for 100 samples. Verify that “convolution in time domain equals multiplication in frequency domain.” </w:t>
      </w:r>
      <w:bookmarkStart w:id="2" w:name="_GoBack"/>
      <w:bookmarkEnd w:id="2"/>
    </w:p>
    <w:sectPr w:rsidR="00EA78A4" w:rsidRPr="00EA78A4" w:rsidSect="00231735">
      <w:headerReference w:type="default" r:id="rId30"/>
      <w:footerReference w:type="default" r:id="rId31"/>
      <w:pgSz w:w="12240" w:h="15840"/>
      <w:pgMar w:top="1440" w:right="474"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F9105A" w14:textId="77777777" w:rsidR="002C160B" w:rsidRDefault="002C160B" w:rsidP="00BD59F3">
      <w:pPr>
        <w:spacing w:after="0" w:line="240" w:lineRule="auto"/>
      </w:pPr>
      <w:r>
        <w:separator/>
      </w:r>
    </w:p>
  </w:endnote>
  <w:endnote w:type="continuationSeparator" w:id="0">
    <w:p w14:paraId="22785718" w14:textId="77777777" w:rsidR="002C160B" w:rsidRDefault="002C160B" w:rsidP="00BD5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MS Y 10">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5DF9C" w14:textId="77777777" w:rsidR="0065121E" w:rsidRDefault="0065121E" w:rsidP="00E06F65">
    <w:pPr>
      <w:pStyle w:val="Footer"/>
      <w:pBdr>
        <w:top w:val="thinThickSmallGap" w:sz="24" w:space="4" w:color="622423"/>
      </w:pBdr>
      <w:tabs>
        <w:tab w:val="clear" w:pos="4680"/>
      </w:tabs>
      <w:rPr>
        <w:rFonts w:ascii="Cambria" w:hAnsi="Cambria"/>
      </w:rPr>
    </w:pPr>
    <w:r>
      <w:rPr>
        <w:rStyle w:val="IntenseQuoteChar"/>
      </w:rPr>
      <w:t xml:space="preserve">EE-232 Signals and Systems </w:t>
    </w:r>
    <w:r>
      <w:rPr>
        <w:rFonts w:ascii="Cambria" w:hAnsi="Cambria"/>
      </w:rPr>
      <w:tab/>
      <w:t xml:space="preserve">Page </w:t>
    </w:r>
    <w:r w:rsidR="000A2C90">
      <w:fldChar w:fldCharType="begin"/>
    </w:r>
    <w:r>
      <w:instrText xml:space="preserve"> PAGE   \* MERGEFORMAT </w:instrText>
    </w:r>
    <w:r w:rsidR="000A2C90">
      <w:fldChar w:fldCharType="separate"/>
    </w:r>
    <w:r w:rsidR="00602E80" w:rsidRPr="00602E80">
      <w:rPr>
        <w:rFonts w:ascii="Cambria" w:hAnsi="Cambria"/>
        <w:noProof/>
      </w:rPr>
      <w:t>2</w:t>
    </w:r>
    <w:r w:rsidR="000A2C90">
      <w:rPr>
        <w:rFonts w:ascii="Cambria" w:hAnsi="Cambria"/>
        <w:noProof/>
      </w:rPr>
      <w:fldChar w:fldCharType="end"/>
    </w:r>
  </w:p>
  <w:p w14:paraId="1A8056FD" w14:textId="77777777" w:rsidR="0065121E" w:rsidRDefault="006512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081058" w14:textId="77777777" w:rsidR="002C160B" w:rsidRDefault="002C160B" w:rsidP="00BD59F3">
      <w:pPr>
        <w:spacing w:after="0" w:line="240" w:lineRule="auto"/>
      </w:pPr>
      <w:r>
        <w:separator/>
      </w:r>
    </w:p>
  </w:footnote>
  <w:footnote w:type="continuationSeparator" w:id="0">
    <w:p w14:paraId="77BF847F" w14:textId="77777777" w:rsidR="002C160B" w:rsidRDefault="002C160B" w:rsidP="00BD59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BF27B" w14:textId="77777777" w:rsidR="0065121E" w:rsidRDefault="0065121E">
    <w:pPr>
      <w:pStyle w:val="Header"/>
    </w:pPr>
    <w:r>
      <w:rPr>
        <w:noProof/>
        <w:lang w:val="en-GB" w:eastAsia="en-GB"/>
      </w:rPr>
      <w:drawing>
        <wp:inline distT="0" distB="0" distL="0" distR="0" wp14:anchorId="3156B5FE" wp14:editId="6690954E">
          <wp:extent cx="5823751" cy="683580"/>
          <wp:effectExtent l="19050" t="0" r="5549"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38786"/>
                  <a:stretch>
                    <a:fillRect/>
                  </a:stretch>
                </pic:blipFill>
                <pic:spPr bwMode="auto">
                  <a:xfrm>
                    <a:off x="0" y="0"/>
                    <a:ext cx="5819775" cy="683113"/>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36BD1"/>
    <w:multiLevelType w:val="hybridMultilevel"/>
    <w:tmpl w:val="226E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4C7374"/>
    <w:multiLevelType w:val="multilevel"/>
    <w:tmpl w:val="16BA6406"/>
    <w:lvl w:ilvl="0">
      <w:start w:val="1"/>
      <w:numFmt w:val="decimal"/>
      <w:lvlText w:val="%1."/>
      <w:lvlJc w:val="left"/>
      <w:pPr>
        <w:ind w:left="360" w:hanging="360"/>
      </w:pPr>
      <w:rPr>
        <w:rFonts w:cs="Times New Roman"/>
      </w:rPr>
    </w:lvl>
    <w:lvl w:ilvl="1">
      <w:start w:val="2"/>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4"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F268AB"/>
    <w:multiLevelType w:val="singleLevel"/>
    <w:tmpl w:val="04090011"/>
    <w:lvl w:ilvl="0">
      <w:start w:val="1"/>
      <w:numFmt w:val="decimal"/>
      <w:lvlText w:val="%1)"/>
      <w:lvlJc w:val="left"/>
      <w:pPr>
        <w:tabs>
          <w:tab w:val="num" w:pos="360"/>
        </w:tabs>
        <w:ind w:left="360" w:hanging="360"/>
      </w:pPr>
      <w:rPr>
        <w:rFonts w:hint="default"/>
      </w:rPr>
    </w:lvl>
  </w:abstractNum>
  <w:abstractNum w:abstractNumId="7" w15:restartNumberingAfterBreak="0">
    <w:nsid w:val="625061CE"/>
    <w:multiLevelType w:val="multilevel"/>
    <w:tmpl w:val="315AB93C"/>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noProof w:val="0"/>
        <w:vanish w:val="0"/>
        <w:spacing w:val="0"/>
        <w:kern w:val="0"/>
        <w:position w:val="0"/>
        <w:u w:val="none"/>
        <w:vertAlign w:val="baseline"/>
        <w:em w:val="none"/>
      </w:rPr>
    </w:lvl>
    <w:lvl w:ilvl="3">
      <w:start w:val="1"/>
      <w:numFmt w:val="decimal"/>
      <w:pStyle w:val="Heading4"/>
      <w:lvlText w:val="%1.%2.%3.%4"/>
      <w:lvlJc w:val="left"/>
      <w:pPr>
        <w:tabs>
          <w:tab w:val="num" w:pos="954"/>
        </w:tabs>
        <w:ind w:left="95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num w:numId="1">
    <w:abstractNumId w:val="1"/>
  </w:num>
  <w:num w:numId="2">
    <w:abstractNumId w:val="4"/>
  </w:num>
  <w:num w:numId="3">
    <w:abstractNumId w:val="5"/>
  </w:num>
  <w:num w:numId="4">
    <w:abstractNumId w:val="3"/>
  </w:num>
  <w:num w:numId="5">
    <w:abstractNumId w:val="2"/>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9F3"/>
    <w:rsid w:val="000020C3"/>
    <w:rsid w:val="000A2C90"/>
    <w:rsid w:val="00103C69"/>
    <w:rsid w:val="00175857"/>
    <w:rsid w:val="001A0A90"/>
    <w:rsid w:val="001D17C8"/>
    <w:rsid w:val="001E34AB"/>
    <w:rsid w:val="001F1F5F"/>
    <w:rsid w:val="001F26B0"/>
    <w:rsid w:val="00221933"/>
    <w:rsid w:val="00231735"/>
    <w:rsid w:val="0024279F"/>
    <w:rsid w:val="002C160B"/>
    <w:rsid w:val="002D3E3C"/>
    <w:rsid w:val="002D5A5B"/>
    <w:rsid w:val="002E3C62"/>
    <w:rsid w:val="003130FA"/>
    <w:rsid w:val="003562C5"/>
    <w:rsid w:val="00366FFD"/>
    <w:rsid w:val="00386713"/>
    <w:rsid w:val="003D5A85"/>
    <w:rsid w:val="0040601D"/>
    <w:rsid w:val="0041167E"/>
    <w:rsid w:val="0041267B"/>
    <w:rsid w:val="004764EE"/>
    <w:rsid w:val="00486A92"/>
    <w:rsid w:val="004C0A02"/>
    <w:rsid w:val="00523032"/>
    <w:rsid w:val="005647D1"/>
    <w:rsid w:val="005758C0"/>
    <w:rsid w:val="00602E80"/>
    <w:rsid w:val="00627DAC"/>
    <w:rsid w:val="0065121E"/>
    <w:rsid w:val="006B6D57"/>
    <w:rsid w:val="006F1761"/>
    <w:rsid w:val="007079BA"/>
    <w:rsid w:val="00741F3B"/>
    <w:rsid w:val="00753300"/>
    <w:rsid w:val="00813C0F"/>
    <w:rsid w:val="00834AEE"/>
    <w:rsid w:val="00867273"/>
    <w:rsid w:val="009026BE"/>
    <w:rsid w:val="0094739C"/>
    <w:rsid w:val="00961AC9"/>
    <w:rsid w:val="00987412"/>
    <w:rsid w:val="009C1D2F"/>
    <w:rsid w:val="009C710D"/>
    <w:rsid w:val="009F42CF"/>
    <w:rsid w:val="00AC321C"/>
    <w:rsid w:val="00AF1807"/>
    <w:rsid w:val="00B1388D"/>
    <w:rsid w:val="00B316FA"/>
    <w:rsid w:val="00B32518"/>
    <w:rsid w:val="00B850DE"/>
    <w:rsid w:val="00BB6CE5"/>
    <w:rsid w:val="00BD59F3"/>
    <w:rsid w:val="00C03DF4"/>
    <w:rsid w:val="00CD611D"/>
    <w:rsid w:val="00CF7279"/>
    <w:rsid w:val="00CF7FAA"/>
    <w:rsid w:val="00D01C9E"/>
    <w:rsid w:val="00D15806"/>
    <w:rsid w:val="00D229AD"/>
    <w:rsid w:val="00D60596"/>
    <w:rsid w:val="00E06F65"/>
    <w:rsid w:val="00E8245F"/>
    <w:rsid w:val="00E87A01"/>
    <w:rsid w:val="00EA78A4"/>
    <w:rsid w:val="00EF2B3B"/>
    <w:rsid w:val="00EF795B"/>
    <w:rsid w:val="00F22252"/>
    <w:rsid w:val="00FE62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BF68BD"/>
  <w15:docId w15:val="{31B2D0D5-BFD3-4352-9C7C-CAB35F8C5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9F3"/>
    <w:rPr>
      <w:rFonts w:ascii="Calibri" w:eastAsia="Times New Roman" w:hAnsi="Calibri" w:cs="Times New Roman"/>
    </w:rPr>
  </w:style>
  <w:style w:type="paragraph" w:styleId="Heading1">
    <w:name w:val="heading 1"/>
    <w:basedOn w:val="Normal"/>
    <w:next w:val="Normal"/>
    <w:link w:val="Heading1Char"/>
    <w:uiPriority w:val="99"/>
    <w:qFormat/>
    <w:rsid w:val="00BD59F3"/>
    <w:pPr>
      <w:keepNext/>
      <w:keepLines/>
      <w:numPr>
        <w:numId w:val="6"/>
      </w:numPr>
      <w:spacing w:before="480" w:after="0"/>
      <w:outlineLvl w:val="0"/>
    </w:pPr>
    <w:rPr>
      <w:rFonts w:ascii="Cambria" w:hAnsi="Cambria"/>
      <w:b/>
      <w:bCs/>
      <w:sz w:val="32"/>
      <w:szCs w:val="28"/>
    </w:rPr>
  </w:style>
  <w:style w:type="paragraph" w:styleId="Heading2">
    <w:name w:val="heading 2"/>
    <w:basedOn w:val="Normal"/>
    <w:next w:val="Normal"/>
    <w:link w:val="Heading2Char"/>
    <w:uiPriority w:val="99"/>
    <w:qFormat/>
    <w:rsid w:val="00BD59F3"/>
    <w:pPr>
      <w:keepNext/>
      <w:keepLines/>
      <w:numPr>
        <w:ilvl w:val="1"/>
        <w:numId w:val="6"/>
      </w:numPr>
      <w:spacing w:before="200" w:after="0"/>
      <w:outlineLvl w:val="1"/>
    </w:pPr>
    <w:rPr>
      <w:rFonts w:ascii="Cambria" w:hAnsi="Cambria"/>
      <w:b/>
      <w:bCs/>
      <w:sz w:val="32"/>
      <w:szCs w:val="26"/>
    </w:rPr>
  </w:style>
  <w:style w:type="paragraph" w:styleId="Heading3">
    <w:name w:val="heading 3"/>
    <w:basedOn w:val="Normal"/>
    <w:next w:val="Normal"/>
    <w:link w:val="Heading3Char"/>
    <w:uiPriority w:val="99"/>
    <w:qFormat/>
    <w:rsid w:val="00BD59F3"/>
    <w:pPr>
      <w:keepNext/>
      <w:numPr>
        <w:ilvl w:val="2"/>
        <w:numId w:val="6"/>
      </w:numPr>
      <w:tabs>
        <w:tab w:val="num" w:pos="450"/>
      </w:tabs>
      <w:spacing w:before="240" w:after="60" w:line="240" w:lineRule="auto"/>
      <w:ind w:left="810" w:hanging="810"/>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BD59F3"/>
    <w:pPr>
      <w:keepNext/>
      <w:numPr>
        <w:ilvl w:val="3"/>
        <w:numId w:val="6"/>
      </w:numPr>
      <w:spacing w:before="240" w:after="60"/>
      <w:ind w:left="864"/>
      <w:outlineLvl w:val="3"/>
    </w:pPr>
    <w:rPr>
      <w:rFonts w:ascii="Times New Roman" w:eastAsia="CMS Y 10" w:hAnsi="Times New Roman"/>
      <w:b/>
      <w:bCs/>
      <w:sz w:val="24"/>
      <w:szCs w:val="28"/>
    </w:rPr>
  </w:style>
  <w:style w:type="paragraph" w:styleId="Heading5">
    <w:name w:val="heading 5"/>
    <w:basedOn w:val="Normal"/>
    <w:next w:val="Normal"/>
    <w:link w:val="Heading5Char"/>
    <w:uiPriority w:val="99"/>
    <w:qFormat/>
    <w:rsid w:val="00BD59F3"/>
    <w:pPr>
      <w:numPr>
        <w:ilvl w:val="4"/>
        <w:numId w:val="6"/>
      </w:numPr>
      <w:spacing w:before="240" w:after="60"/>
      <w:outlineLvl w:val="4"/>
    </w:pPr>
    <w:rPr>
      <w:b/>
      <w:bCs/>
      <w:i/>
      <w:iCs/>
      <w:sz w:val="26"/>
      <w:szCs w:val="26"/>
    </w:rPr>
  </w:style>
  <w:style w:type="paragraph" w:styleId="Heading6">
    <w:name w:val="heading 6"/>
    <w:basedOn w:val="Normal"/>
    <w:next w:val="Normal"/>
    <w:link w:val="Heading6Char"/>
    <w:uiPriority w:val="99"/>
    <w:qFormat/>
    <w:rsid w:val="00BD59F3"/>
    <w:pPr>
      <w:numPr>
        <w:ilvl w:val="5"/>
        <w:numId w:val="6"/>
      </w:num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BD59F3"/>
    <w:pPr>
      <w:numPr>
        <w:ilvl w:val="6"/>
        <w:numId w:val="6"/>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BD59F3"/>
    <w:pPr>
      <w:numPr>
        <w:ilvl w:val="7"/>
        <w:numId w:val="6"/>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BD59F3"/>
    <w:pPr>
      <w:numPr>
        <w:ilvl w:val="8"/>
        <w:numId w:val="6"/>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D59F3"/>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BD59F3"/>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BD59F3"/>
    <w:rPr>
      <w:rFonts w:ascii="Arial" w:eastAsia="CMS Y 10" w:hAnsi="Arial" w:cs="Arial"/>
      <w:b/>
      <w:bCs/>
      <w:sz w:val="26"/>
      <w:szCs w:val="24"/>
    </w:rPr>
  </w:style>
  <w:style w:type="character" w:customStyle="1" w:styleId="Heading4Char">
    <w:name w:val="Heading 4 Char"/>
    <w:basedOn w:val="DefaultParagraphFont"/>
    <w:link w:val="Heading4"/>
    <w:uiPriority w:val="99"/>
    <w:rsid w:val="00BD59F3"/>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BD59F3"/>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BD59F3"/>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BD59F3"/>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BD59F3"/>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BD59F3"/>
    <w:rPr>
      <w:rFonts w:ascii="Arial" w:eastAsia="Times New Roman" w:hAnsi="Arial" w:cs="Arial"/>
    </w:rPr>
  </w:style>
  <w:style w:type="paragraph" w:styleId="Header">
    <w:name w:val="header"/>
    <w:basedOn w:val="Normal"/>
    <w:link w:val="HeaderChar"/>
    <w:uiPriority w:val="99"/>
    <w:semiHidden/>
    <w:rsid w:val="00BD59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59F3"/>
    <w:rPr>
      <w:rFonts w:ascii="Calibri" w:eastAsia="Times New Roman" w:hAnsi="Calibri" w:cs="Times New Roman"/>
    </w:rPr>
  </w:style>
  <w:style w:type="paragraph" w:styleId="Footer">
    <w:name w:val="footer"/>
    <w:basedOn w:val="Normal"/>
    <w:link w:val="FooterChar"/>
    <w:uiPriority w:val="99"/>
    <w:rsid w:val="00BD5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9F3"/>
    <w:rPr>
      <w:rFonts w:ascii="Calibri" w:eastAsia="Times New Roman" w:hAnsi="Calibri" w:cs="Times New Roman"/>
    </w:rPr>
  </w:style>
  <w:style w:type="paragraph" w:styleId="ListParagraph">
    <w:name w:val="List Paragraph"/>
    <w:basedOn w:val="Normal"/>
    <w:qFormat/>
    <w:rsid w:val="00BD59F3"/>
    <w:pPr>
      <w:ind w:left="720"/>
      <w:contextualSpacing/>
    </w:pPr>
    <w:rPr>
      <w:rFonts w:eastAsia="Calibri"/>
    </w:rPr>
  </w:style>
  <w:style w:type="paragraph" w:styleId="IntenseQuote">
    <w:name w:val="Intense Quote"/>
    <w:basedOn w:val="Normal"/>
    <w:next w:val="Normal"/>
    <w:link w:val="IntenseQuoteChar"/>
    <w:uiPriority w:val="99"/>
    <w:qFormat/>
    <w:rsid w:val="00BD59F3"/>
    <w:pPr>
      <w:pBdr>
        <w:bottom w:val="single" w:sz="4" w:space="4" w:color="4F81BD"/>
      </w:pBdr>
      <w:spacing w:before="200" w:after="280" w:line="240" w:lineRule="auto"/>
      <w:ind w:left="936" w:right="936"/>
    </w:pPr>
    <w:rPr>
      <w:rFonts w:ascii="Times New Roman" w:hAnsi="Times New Roman"/>
      <w:b/>
      <w:bCs/>
      <w:i/>
      <w:iCs/>
      <w:color w:val="4F81BD"/>
      <w:sz w:val="24"/>
      <w:szCs w:val="24"/>
    </w:rPr>
  </w:style>
  <w:style w:type="character" w:customStyle="1" w:styleId="IntenseQuoteChar">
    <w:name w:val="Intense Quote Char"/>
    <w:basedOn w:val="DefaultParagraphFont"/>
    <w:link w:val="IntenseQuote"/>
    <w:uiPriority w:val="99"/>
    <w:rsid w:val="00BD59F3"/>
    <w:rPr>
      <w:rFonts w:ascii="Times New Roman" w:eastAsia="Times New Roman" w:hAnsi="Times New Roman" w:cs="Times New Roman"/>
      <w:b/>
      <w:bCs/>
      <w:i/>
      <w:iCs/>
      <w:color w:val="4F81BD"/>
      <w:sz w:val="24"/>
      <w:szCs w:val="24"/>
    </w:rPr>
  </w:style>
  <w:style w:type="paragraph" w:styleId="BalloonText">
    <w:name w:val="Balloon Text"/>
    <w:basedOn w:val="Normal"/>
    <w:link w:val="BalloonTextChar"/>
    <w:uiPriority w:val="99"/>
    <w:semiHidden/>
    <w:unhideWhenUsed/>
    <w:rsid w:val="00BD5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9F3"/>
    <w:rPr>
      <w:rFonts w:ascii="Tahoma" w:eastAsia="Times New Roman" w:hAnsi="Tahoma" w:cs="Tahoma"/>
      <w:sz w:val="16"/>
      <w:szCs w:val="16"/>
    </w:rPr>
  </w:style>
  <w:style w:type="paragraph" w:styleId="Caption">
    <w:name w:val="caption"/>
    <w:basedOn w:val="Normal"/>
    <w:next w:val="Normal"/>
    <w:qFormat/>
    <w:rsid w:val="00FE62AF"/>
    <w:pPr>
      <w:spacing w:before="120" w:after="120" w:line="240" w:lineRule="auto"/>
    </w:pPr>
    <w:rPr>
      <w:rFonts w:ascii="Times New Roman" w:hAnsi="Times New Roman"/>
      <w:b/>
      <w:color w:val="000000"/>
      <w:sz w:val="24"/>
      <w:szCs w:val="20"/>
    </w:rPr>
  </w:style>
  <w:style w:type="character" w:styleId="CommentReference">
    <w:name w:val="annotation reference"/>
    <w:basedOn w:val="DefaultParagraphFont"/>
    <w:uiPriority w:val="99"/>
    <w:semiHidden/>
    <w:unhideWhenUsed/>
    <w:rsid w:val="004C0A02"/>
    <w:rPr>
      <w:sz w:val="18"/>
      <w:szCs w:val="18"/>
    </w:rPr>
  </w:style>
  <w:style w:type="paragraph" w:styleId="CommentText">
    <w:name w:val="annotation text"/>
    <w:basedOn w:val="Normal"/>
    <w:link w:val="CommentTextChar"/>
    <w:uiPriority w:val="99"/>
    <w:semiHidden/>
    <w:unhideWhenUsed/>
    <w:rsid w:val="004C0A02"/>
    <w:pPr>
      <w:spacing w:line="240" w:lineRule="auto"/>
    </w:pPr>
    <w:rPr>
      <w:sz w:val="24"/>
      <w:szCs w:val="24"/>
    </w:rPr>
  </w:style>
  <w:style w:type="character" w:customStyle="1" w:styleId="CommentTextChar">
    <w:name w:val="Comment Text Char"/>
    <w:basedOn w:val="DefaultParagraphFont"/>
    <w:link w:val="CommentText"/>
    <w:uiPriority w:val="99"/>
    <w:semiHidden/>
    <w:rsid w:val="004C0A02"/>
    <w:rPr>
      <w:rFonts w:ascii="Calibri" w:eastAsia="Times New Roman" w:hAnsi="Calibri" w:cs="Times New Roman"/>
      <w:sz w:val="24"/>
      <w:szCs w:val="24"/>
    </w:rPr>
  </w:style>
  <w:style w:type="paragraph" w:styleId="CommentSubject">
    <w:name w:val="annotation subject"/>
    <w:basedOn w:val="CommentText"/>
    <w:next w:val="CommentText"/>
    <w:link w:val="CommentSubjectChar"/>
    <w:uiPriority w:val="99"/>
    <w:semiHidden/>
    <w:unhideWhenUsed/>
    <w:rsid w:val="004C0A02"/>
    <w:rPr>
      <w:b/>
      <w:bCs/>
      <w:sz w:val="20"/>
      <w:szCs w:val="20"/>
    </w:rPr>
  </w:style>
  <w:style w:type="character" w:customStyle="1" w:styleId="CommentSubjectChar">
    <w:name w:val="Comment Subject Char"/>
    <w:basedOn w:val="CommentTextChar"/>
    <w:link w:val="CommentSubject"/>
    <w:uiPriority w:val="99"/>
    <w:semiHidden/>
    <w:rsid w:val="004C0A02"/>
    <w:rPr>
      <w:rFonts w:ascii="Calibri" w:eastAsia="Times New Roman" w:hAnsi="Calibri" w:cs="Times New Roman"/>
      <w:b/>
      <w:bCs/>
      <w:sz w:val="20"/>
      <w:szCs w:val="20"/>
    </w:rPr>
  </w:style>
  <w:style w:type="character" w:styleId="HTMLCite">
    <w:name w:val="HTML Cite"/>
    <w:basedOn w:val="DefaultParagraphFont"/>
    <w:uiPriority w:val="99"/>
    <w:semiHidden/>
    <w:unhideWhenUsed/>
    <w:rsid w:val="00221933"/>
    <w:rPr>
      <w:i/>
      <w:iCs/>
    </w:rPr>
  </w:style>
  <w:style w:type="paragraph" w:styleId="NormalWeb">
    <w:name w:val="Normal (Web)"/>
    <w:basedOn w:val="Normal"/>
    <w:uiPriority w:val="99"/>
    <w:semiHidden/>
    <w:unhideWhenUsed/>
    <w:rsid w:val="00103C69"/>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103C69"/>
    <w:rPr>
      <w:color w:val="0000FF"/>
      <w:u w:val="single"/>
    </w:rPr>
  </w:style>
  <w:style w:type="paragraph" w:styleId="HTMLPreformatted">
    <w:name w:val="HTML Preformatted"/>
    <w:basedOn w:val="Normal"/>
    <w:link w:val="HTMLPreformattedChar"/>
    <w:uiPriority w:val="99"/>
    <w:semiHidden/>
    <w:unhideWhenUsed/>
    <w:rsid w:val="00103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03C6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103C69"/>
    <w:rPr>
      <w:rFonts w:ascii="Courier New" w:eastAsia="Times New Roman" w:hAnsi="Courier New" w:cs="Courier New"/>
      <w:sz w:val="20"/>
      <w:szCs w:val="20"/>
    </w:rPr>
  </w:style>
  <w:style w:type="character" w:customStyle="1" w:styleId="apple-converted-space">
    <w:name w:val="apple-converted-space"/>
    <w:basedOn w:val="DefaultParagraphFont"/>
    <w:rsid w:val="00103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878237">
      <w:bodyDiv w:val="1"/>
      <w:marLeft w:val="0"/>
      <w:marRight w:val="0"/>
      <w:marTop w:val="0"/>
      <w:marBottom w:val="0"/>
      <w:divBdr>
        <w:top w:val="none" w:sz="0" w:space="0" w:color="auto"/>
        <w:left w:val="none" w:sz="0" w:space="0" w:color="auto"/>
        <w:bottom w:val="none" w:sz="0" w:space="0" w:color="auto"/>
        <w:right w:val="none" w:sz="0" w:space="0" w:color="auto"/>
      </w:divBdr>
      <w:divsChild>
        <w:div w:id="2075355060">
          <w:marLeft w:val="0"/>
          <w:marRight w:val="0"/>
          <w:marTop w:val="0"/>
          <w:marBottom w:val="0"/>
          <w:divBdr>
            <w:top w:val="none" w:sz="0" w:space="0" w:color="auto"/>
            <w:left w:val="none" w:sz="0" w:space="0" w:color="auto"/>
            <w:bottom w:val="none" w:sz="0" w:space="0" w:color="auto"/>
            <w:right w:val="none" w:sz="0" w:space="0" w:color="auto"/>
          </w:divBdr>
          <w:divsChild>
            <w:div w:id="1809593701">
              <w:marLeft w:val="0"/>
              <w:marRight w:val="0"/>
              <w:marTop w:val="0"/>
              <w:marBottom w:val="250"/>
              <w:divBdr>
                <w:top w:val="none" w:sz="0" w:space="2" w:color="auto"/>
                <w:left w:val="none" w:sz="0" w:space="0" w:color="auto"/>
                <w:bottom w:val="none" w:sz="0" w:space="0" w:color="auto"/>
                <w:right w:val="none" w:sz="0" w:space="31" w:color="auto"/>
              </w:divBdr>
              <w:divsChild>
                <w:div w:id="448088165">
                  <w:marLeft w:val="0"/>
                  <w:marRight w:val="0"/>
                  <w:marTop w:val="0"/>
                  <w:marBottom w:val="0"/>
                  <w:divBdr>
                    <w:top w:val="none" w:sz="0" w:space="0" w:color="auto"/>
                    <w:left w:val="none" w:sz="0" w:space="0" w:color="auto"/>
                    <w:bottom w:val="none" w:sz="0" w:space="0" w:color="auto"/>
                    <w:right w:val="none" w:sz="0" w:space="0" w:color="auto"/>
                  </w:divBdr>
                  <w:divsChild>
                    <w:div w:id="1354457743">
                      <w:marLeft w:val="0"/>
                      <w:marRight w:val="-1252"/>
                      <w:marTop w:val="0"/>
                      <w:marBottom w:val="0"/>
                      <w:divBdr>
                        <w:top w:val="none" w:sz="0" w:space="0" w:color="auto"/>
                        <w:left w:val="none" w:sz="0" w:space="0" w:color="auto"/>
                        <w:bottom w:val="none" w:sz="0" w:space="0" w:color="auto"/>
                        <w:right w:val="none" w:sz="0" w:space="0" w:color="auto"/>
                      </w:divBdr>
                    </w:div>
                  </w:divsChild>
                </w:div>
              </w:divsChild>
            </w:div>
          </w:divsChild>
        </w:div>
        <w:div w:id="509175810">
          <w:marLeft w:val="0"/>
          <w:marRight w:val="0"/>
          <w:marTop w:val="0"/>
          <w:marBottom w:val="188"/>
          <w:divBdr>
            <w:top w:val="none" w:sz="0" w:space="0" w:color="auto"/>
            <w:left w:val="none" w:sz="0" w:space="0" w:color="auto"/>
            <w:bottom w:val="none" w:sz="0" w:space="0" w:color="auto"/>
            <w:right w:val="none" w:sz="0" w:space="0" w:color="auto"/>
          </w:divBdr>
        </w:div>
        <w:div w:id="988099585">
          <w:marLeft w:val="0"/>
          <w:marRight w:val="0"/>
          <w:marTop w:val="0"/>
          <w:marBottom w:val="0"/>
          <w:divBdr>
            <w:top w:val="none" w:sz="0" w:space="0" w:color="auto"/>
            <w:left w:val="none" w:sz="0" w:space="0" w:color="auto"/>
            <w:bottom w:val="none" w:sz="0" w:space="0" w:color="auto"/>
            <w:right w:val="none" w:sz="0" w:space="0" w:color="auto"/>
          </w:divBdr>
        </w:div>
      </w:divsChild>
    </w:div>
    <w:div w:id="1443265699">
      <w:bodyDiv w:val="1"/>
      <w:marLeft w:val="0"/>
      <w:marRight w:val="0"/>
      <w:marTop w:val="0"/>
      <w:marBottom w:val="0"/>
      <w:divBdr>
        <w:top w:val="none" w:sz="0" w:space="0" w:color="auto"/>
        <w:left w:val="none" w:sz="0" w:space="0" w:color="auto"/>
        <w:bottom w:val="none" w:sz="0" w:space="0" w:color="auto"/>
        <w:right w:val="none" w:sz="0" w:space="0" w:color="auto"/>
      </w:divBdr>
      <w:divsChild>
        <w:div w:id="1561360720">
          <w:marLeft w:val="0"/>
          <w:marRight w:val="0"/>
          <w:marTop w:val="0"/>
          <w:marBottom w:val="0"/>
          <w:divBdr>
            <w:top w:val="none" w:sz="0" w:space="0" w:color="auto"/>
            <w:left w:val="none" w:sz="0" w:space="0" w:color="auto"/>
            <w:bottom w:val="none" w:sz="0" w:space="0" w:color="auto"/>
            <w:right w:val="none" w:sz="0" w:space="0" w:color="auto"/>
          </w:divBdr>
          <w:divsChild>
            <w:div w:id="1758139102">
              <w:marLeft w:val="0"/>
              <w:marRight w:val="0"/>
              <w:marTop w:val="0"/>
              <w:marBottom w:val="250"/>
              <w:divBdr>
                <w:top w:val="none" w:sz="0" w:space="2" w:color="auto"/>
                <w:left w:val="none" w:sz="0" w:space="0" w:color="auto"/>
                <w:bottom w:val="none" w:sz="0" w:space="0" w:color="auto"/>
                <w:right w:val="none" w:sz="0" w:space="31" w:color="auto"/>
              </w:divBdr>
              <w:divsChild>
                <w:div w:id="1173884338">
                  <w:marLeft w:val="0"/>
                  <w:marRight w:val="0"/>
                  <w:marTop w:val="0"/>
                  <w:marBottom w:val="0"/>
                  <w:divBdr>
                    <w:top w:val="none" w:sz="0" w:space="0" w:color="auto"/>
                    <w:left w:val="none" w:sz="0" w:space="0" w:color="auto"/>
                    <w:bottom w:val="none" w:sz="0" w:space="0" w:color="auto"/>
                    <w:right w:val="none" w:sz="0" w:space="0" w:color="auto"/>
                  </w:divBdr>
                  <w:divsChild>
                    <w:div w:id="722993838">
                      <w:marLeft w:val="0"/>
                      <w:marRight w:val="-1252"/>
                      <w:marTop w:val="0"/>
                      <w:marBottom w:val="0"/>
                      <w:divBdr>
                        <w:top w:val="none" w:sz="0" w:space="0" w:color="auto"/>
                        <w:left w:val="none" w:sz="0" w:space="0" w:color="auto"/>
                        <w:bottom w:val="none" w:sz="0" w:space="0" w:color="auto"/>
                        <w:right w:val="none" w:sz="0" w:space="0" w:color="auto"/>
                      </w:divBdr>
                    </w:div>
                  </w:divsChild>
                </w:div>
              </w:divsChild>
            </w:div>
          </w:divsChild>
        </w:div>
        <w:div w:id="186456676">
          <w:marLeft w:val="0"/>
          <w:marRight w:val="0"/>
          <w:marTop w:val="0"/>
          <w:marBottom w:val="188"/>
          <w:divBdr>
            <w:top w:val="none" w:sz="0" w:space="0" w:color="auto"/>
            <w:left w:val="none" w:sz="0" w:space="0" w:color="auto"/>
            <w:bottom w:val="none" w:sz="0" w:space="0" w:color="auto"/>
            <w:right w:val="none" w:sz="0" w:space="0" w:color="auto"/>
          </w:divBdr>
        </w:div>
        <w:div w:id="258492480">
          <w:marLeft w:val="0"/>
          <w:marRight w:val="0"/>
          <w:marTop w:val="0"/>
          <w:marBottom w:val="0"/>
          <w:divBdr>
            <w:top w:val="none" w:sz="0" w:space="0" w:color="auto"/>
            <w:left w:val="none" w:sz="0" w:space="0" w:color="auto"/>
            <w:bottom w:val="none" w:sz="0" w:space="0" w:color="auto"/>
            <w:right w:val="none" w:sz="0" w:space="0" w:color="auto"/>
          </w:divBdr>
        </w:div>
      </w:divsChild>
    </w:div>
    <w:div w:id="1549688499">
      <w:bodyDiv w:val="1"/>
      <w:marLeft w:val="0"/>
      <w:marRight w:val="0"/>
      <w:marTop w:val="0"/>
      <w:marBottom w:val="0"/>
      <w:divBdr>
        <w:top w:val="none" w:sz="0" w:space="0" w:color="auto"/>
        <w:left w:val="none" w:sz="0" w:space="0" w:color="auto"/>
        <w:bottom w:val="none" w:sz="0" w:space="0" w:color="auto"/>
        <w:right w:val="none" w:sz="0" w:space="0" w:color="auto"/>
      </w:divBdr>
      <w:divsChild>
        <w:div w:id="723063299">
          <w:marLeft w:val="0"/>
          <w:marRight w:val="0"/>
          <w:marTop w:val="0"/>
          <w:marBottom w:val="0"/>
          <w:divBdr>
            <w:top w:val="none" w:sz="0" w:space="0" w:color="auto"/>
            <w:left w:val="none" w:sz="0" w:space="0" w:color="auto"/>
            <w:bottom w:val="none" w:sz="0" w:space="0" w:color="auto"/>
            <w:right w:val="none" w:sz="0" w:space="0" w:color="auto"/>
          </w:divBdr>
          <w:divsChild>
            <w:div w:id="1381787977">
              <w:marLeft w:val="0"/>
              <w:marRight w:val="0"/>
              <w:marTop w:val="0"/>
              <w:marBottom w:val="250"/>
              <w:divBdr>
                <w:top w:val="none" w:sz="0" w:space="2" w:color="auto"/>
                <w:left w:val="none" w:sz="0" w:space="0" w:color="auto"/>
                <w:bottom w:val="none" w:sz="0" w:space="0" w:color="auto"/>
                <w:right w:val="none" w:sz="0" w:space="31" w:color="auto"/>
              </w:divBdr>
              <w:divsChild>
                <w:div w:id="1995913012">
                  <w:marLeft w:val="0"/>
                  <w:marRight w:val="0"/>
                  <w:marTop w:val="0"/>
                  <w:marBottom w:val="0"/>
                  <w:divBdr>
                    <w:top w:val="none" w:sz="0" w:space="0" w:color="auto"/>
                    <w:left w:val="none" w:sz="0" w:space="0" w:color="auto"/>
                    <w:bottom w:val="none" w:sz="0" w:space="0" w:color="auto"/>
                    <w:right w:val="none" w:sz="0" w:space="0" w:color="auto"/>
                  </w:divBdr>
                  <w:divsChild>
                    <w:div w:id="1748184480">
                      <w:marLeft w:val="0"/>
                      <w:marRight w:val="-1252"/>
                      <w:marTop w:val="0"/>
                      <w:marBottom w:val="0"/>
                      <w:divBdr>
                        <w:top w:val="none" w:sz="0" w:space="0" w:color="auto"/>
                        <w:left w:val="none" w:sz="0" w:space="0" w:color="auto"/>
                        <w:bottom w:val="none" w:sz="0" w:space="0" w:color="auto"/>
                        <w:right w:val="none" w:sz="0" w:space="0" w:color="auto"/>
                      </w:divBdr>
                    </w:div>
                  </w:divsChild>
                </w:div>
              </w:divsChild>
            </w:div>
          </w:divsChild>
        </w:div>
        <w:div w:id="477692684">
          <w:marLeft w:val="0"/>
          <w:marRight w:val="0"/>
          <w:marTop w:val="0"/>
          <w:marBottom w:val="188"/>
          <w:divBdr>
            <w:top w:val="none" w:sz="0" w:space="0" w:color="auto"/>
            <w:left w:val="none" w:sz="0" w:space="0" w:color="auto"/>
            <w:bottom w:val="none" w:sz="0" w:space="0" w:color="auto"/>
            <w:right w:val="none" w:sz="0" w:space="0" w:color="auto"/>
          </w:divBdr>
        </w:div>
        <w:div w:id="1839231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40DF0-2885-449E-9339-AAE869A70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jawad-ahmed</dc:creator>
  <cp:lastModifiedBy>Jawad Ahmed</cp:lastModifiedBy>
  <cp:revision>3</cp:revision>
  <dcterms:created xsi:type="dcterms:W3CDTF">2016-05-19T05:03:00Z</dcterms:created>
  <dcterms:modified xsi:type="dcterms:W3CDTF">2016-05-19T05:03:00Z</dcterms:modified>
</cp:coreProperties>
</file>